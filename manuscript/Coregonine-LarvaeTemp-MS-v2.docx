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4" w14:textId="77777777" w:rsidR="0074412D" w:rsidRDefault="00AE3A16">
      <w:pPr>
        <w:spacing w:line="360" w:lineRule="auto"/>
      </w:pPr>
      <w:r>
        <w:t xml:space="preserve">Effects of warming winter </w:t>
      </w:r>
      <w:r>
        <w:rPr>
          <w:highlight w:val="white"/>
        </w:rPr>
        <w:t>embryo incubation temperatures on larval cisco (</w:t>
      </w:r>
      <w:r>
        <w:rPr>
          <w:i/>
          <w:highlight w:val="white"/>
        </w:rPr>
        <w:t>Coregonus artedi</w:t>
      </w:r>
      <w:r>
        <w:rPr>
          <w:highlight w:val="white"/>
        </w:rPr>
        <w:t xml:space="preserve">) post-hatching survival, growth, and critical thermal </w:t>
      </w:r>
      <w:r>
        <w:t>maximum</w:t>
      </w:r>
    </w:p>
    <w:p w14:paraId="00000025" w14:textId="77777777" w:rsidR="0074412D" w:rsidRDefault="0074412D">
      <w:pPr>
        <w:spacing w:line="360" w:lineRule="auto"/>
      </w:pPr>
    </w:p>
    <w:p w14:paraId="00000026" w14:textId="77777777" w:rsidR="0074412D" w:rsidRDefault="00AE3A16">
      <w:pPr>
        <w:spacing w:line="360" w:lineRule="auto"/>
      </w:pPr>
      <w:r>
        <w:t xml:space="preserve">Taylor R. </w:t>
      </w:r>
      <w:proofErr w:type="spellStart"/>
      <w:r>
        <w:t>St</w:t>
      </w:r>
      <w:r>
        <w:t>ewart</w:t>
      </w:r>
      <w:r>
        <w:rPr>
          <w:vertAlign w:val="superscript"/>
        </w:rPr>
        <w:t>a,b</w:t>
      </w:r>
      <w:proofErr w:type="spellEnd"/>
      <w:r>
        <w:rPr>
          <w:vertAlign w:val="superscript"/>
        </w:rPr>
        <w:t>*</w:t>
      </w:r>
      <w:r>
        <w:t xml:space="preserve">, Mark R. </w:t>
      </w:r>
      <w:proofErr w:type="spellStart"/>
      <w:r>
        <w:t>Vinson</w:t>
      </w:r>
      <w:r>
        <w:rPr>
          <w:vertAlign w:val="superscript"/>
        </w:rPr>
        <w:t>c</w:t>
      </w:r>
      <w:proofErr w:type="spellEnd"/>
      <w:r>
        <w:t xml:space="preserve">, and Jason D. </w:t>
      </w:r>
      <w:proofErr w:type="spellStart"/>
      <w:r>
        <w:t>Stockwell</w:t>
      </w:r>
      <w:r>
        <w:rPr>
          <w:vertAlign w:val="superscript"/>
        </w:rPr>
        <w:t>b</w:t>
      </w:r>
      <w:proofErr w:type="spellEnd"/>
    </w:p>
    <w:p w14:paraId="00000027" w14:textId="77777777" w:rsidR="0074412D" w:rsidRDefault="0074412D">
      <w:pPr>
        <w:spacing w:line="360" w:lineRule="auto"/>
      </w:pPr>
    </w:p>
    <w:p w14:paraId="00000028" w14:textId="77777777" w:rsidR="0074412D" w:rsidRDefault="00AE3A16">
      <w:pPr>
        <w:spacing w:line="360" w:lineRule="auto"/>
      </w:pPr>
      <w:r>
        <w:rPr>
          <w:vertAlign w:val="superscript"/>
        </w:rPr>
        <w:t xml:space="preserve">a </w:t>
      </w:r>
      <w:r>
        <w:t xml:space="preserve">Department of Biology, University of Vermont, 109 </w:t>
      </w:r>
      <w:proofErr w:type="spellStart"/>
      <w:r>
        <w:t>Carrigen</w:t>
      </w:r>
      <w:proofErr w:type="spellEnd"/>
      <w:r>
        <w:t xml:space="preserve"> Drive, Burlington, VT 05405, USA</w:t>
      </w:r>
    </w:p>
    <w:p w14:paraId="00000029" w14:textId="77777777" w:rsidR="0074412D" w:rsidRDefault="00AE3A16">
      <w:pPr>
        <w:spacing w:line="360" w:lineRule="auto"/>
      </w:pPr>
      <w:r>
        <w:rPr>
          <w:vertAlign w:val="superscript"/>
        </w:rPr>
        <w:t xml:space="preserve">b </w:t>
      </w:r>
      <w:r>
        <w:t>Rubenstein Ecosystem Science Laboratory, University of Vermont, 3 College Street, Burlington, VT 05401, USA</w:t>
      </w:r>
    </w:p>
    <w:p w14:paraId="0000002A" w14:textId="77777777" w:rsidR="0074412D" w:rsidRDefault="00AE3A16">
      <w:pPr>
        <w:spacing w:line="360" w:lineRule="auto"/>
      </w:pPr>
      <w:r>
        <w:rPr>
          <w:vertAlign w:val="superscript"/>
        </w:rPr>
        <w:t>c</w:t>
      </w:r>
      <w:r>
        <w:t xml:space="preserve"> U.S. Geological Survey, Great Lakes Science Center, Lake Superior Biological Station, 2800 Lake Shore Drive East, Ashland, WI 54806, USA</w:t>
      </w:r>
    </w:p>
    <w:p w14:paraId="0000002B" w14:textId="77777777" w:rsidR="0074412D" w:rsidRDefault="0074412D">
      <w:pPr>
        <w:spacing w:line="360" w:lineRule="auto"/>
      </w:pPr>
    </w:p>
    <w:p w14:paraId="0000002C" w14:textId="77777777" w:rsidR="0074412D" w:rsidRDefault="00AE3A16">
      <w:pPr>
        <w:spacing w:line="360" w:lineRule="auto"/>
      </w:pPr>
      <w:r>
        <w:rPr>
          <w:color w:val="000000"/>
        </w:rPr>
        <w:t>*Corresponding Author: Taylor R. Stewart, Department of Biology, Rubenstein Ecosystem Science Laboratory, Universit</w:t>
      </w:r>
      <w:r>
        <w:rPr>
          <w:color w:val="000000"/>
        </w:rPr>
        <w:t>y of Vermont, 3 College St, Burlington, VT 05401, USA.</w:t>
      </w:r>
    </w:p>
    <w:p w14:paraId="0000002D" w14:textId="77777777" w:rsidR="0074412D" w:rsidRDefault="00AE3A16">
      <w:pPr>
        <w:spacing w:line="360" w:lineRule="auto"/>
        <w:ind w:firstLine="720"/>
      </w:pPr>
      <w:r>
        <w:rPr>
          <w:color w:val="000000"/>
        </w:rPr>
        <w:t xml:space="preserve">Email: </w:t>
      </w:r>
      <w:hyperlink r:id="rId5">
        <w:r>
          <w:rPr>
            <w:color w:val="1155CC"/>
            <w:u w:val="single"/>
          </w:rPr>
          <w:t>taylor.stewart@uvm.edu</w:t>
        </w:r>
      </w:hyperlink>
    </w:p>
    <w:p w14:paraId="0000002E" w14:textId="77777777" w:rsidR="0074412D" w:rsidRDefault="0074412D">
      <w:pPr>
        <w:spacing w:line="360" w:lineRule="auto"/>
        <w:rPr>
          <w:b/>
        </w:rPr>
      </w:pPr>
    </w:p>
    <w:p w14:paraId="0000002F" w14:textId="77777777" w:rsidR="0074412D" w:rsidRDefault="00AE3A16">
      <w:pPr>
        <w:pStyle w:val="Heading4"/>
        <w:spacing w:before="0" w:after="0" w:line="360" w:lineRule="auto"/>
      </w:pPr>
      <w:bookmarkStart w:id="0" w:name="_heading=h.wp7h5ijp7o6a" w:colFirst="0" w:colLast="0"/>
      <w:bookmarkEnd w:id="0"/>
      <w:r>
        <w:t>Abstract:</w:t>
      </w:r>
    </w:p>
    <w:p w14:paraId="00000030" w14:textId="77777777" w:rsidR="0074412D" w:rsidRDefault="00AE3A16">
      <w:pPr>
        <w:spacing w:line="360" w:lineRule="auto"/>
      </w:pPr>
      <w:r>
        <w:t>Freshwater whitefishes, Salmonidae Coregoninae, are cold stenothermic fishes of ecological and socio-economic i</w:t>
      </w:r>
      <w:r>
        <w:t>mportance in</w:t>
      </w:r>
      <w:r>
        <w:rPr>
          <w:highlight w:val="white"/>
        </w:rPr>
        <w:t xml:space="preserve"> northern hemisphere lakes that are currently warming. To address the effect of warming waters on coregonine reproduction we experimentally evaluated different embryo incubation temperatures on post-hatching survival, growth, and critical therm</w:t>
      </w:r>
      <w:r>
        <w:rPr>
          <w:highlight w:val="white"/>
        </w:rPr>
        <w:t xml:space="preserve">al </w:t>
      </w:r>
      <w:r>
        <w:t>maximum</w:t>
      </w:r>
      <w:r>
        <w:rPr>
          <w:highlight w:val="white"/>
        </w:rPr>
        <w:t xml:space="preserve"> of larval cisco (</w:t>
      </w:r>
      <w:r>
        <w:rPr>
          <w:i/>
          <w:highlight w:val="white"/>
        </w:rPr>
        <w:t>Coregonus artedi</w:t>
      </w:r>
      <w:r>
        <w:rPr>
          <w:highlight w:val="white"/>
        </w:rPr>
        <w:t xml:space="preserve">) sampled from lakes Superior and Ontario. </w:t>
      </w:r>
      <w:r>
        <w:t>Embryos were incubated at water temperatures of 2.0, 4.4, 6.9, and 8.9°C to simulate present and increased winter temperatures, and successfully hatched larvae were rear</w:t>
      </w:r>
      <w:r>
        <w:t xml:space="preserve">ed in a common environment. For both sampled populations of cisco, larval survival and critical thermal maximum were negatively related to incubation temperature, and </w:t>
      </w:r>
      <w:sdt>
        <w:sdtPr>
          <w:tag w:val="goog_rdk_0"/>
          <w:id w:val="-1061859231"/>
        </w:sdtPr>
        <w:sdtEndPr/>
        <w:sdtContent>
          <w:commentRangeStart w:id="1"/>
        </w:sdtContent>
      </w:sdt>
      <w:r>
        <w:t>larval growth was positively related to incubation temperature. The magnitude of change</w:t>
      </w:r>
      <w:r>
        <w:t xml:space="preserve"> across incubation temperatures was greater in the population sampled from Lake Superior </w:t>
      </w:r>
      <w:proofErr w:type="gramStart"/>
      <w:r>
        <w:t>than</w:t>
      </w:r>
      <w:proofErr w:type="gramEnd"/>
      <w:r>
        <w:t xml:space="preserve"> Lake Ontario for all traits examined, which suggests that early-life stage cisco from Lake Superior may possess a narrower ability</w:t>
      </w:r>
      <w:commentRangeEnd w:id="1"/>
      <w:r>
        <w:commentReference w:id="1"/>
      </w:r>
      <w:r>
        <w:t xml:space="preserve"> to acclimate to and cope wit</w:t>
      </w:r>
      <w:r>
        <w:t xml:space="preserve">h increasing winter water temperatures than cisco from Lake Ontario. Our results suggest propagation and restoration programs should consider integrating natural </w:t>
      </w:r>
      <w:r>
        <w:lastRenderedPageBreak/>
        <w:t>habitat preferences and maximizing phenotypic variability to ensure offspring are set up for s</w:t>
      </w:r>
      <w:r>
        <w:t>uccess upon stocking.</w:t>
      </w:r>
    </w:p>
    <w:p w14:paraId="00000031" w14:textId="77777777" w:rsidR="0074412D" w:rsidRDefault="0074412D">
      <w:pPr>
        <w:spacing w:line="360" w:lineRule="auto"/>
        <w:rPr>
          <w:b/>
        </w:rPr>
      </w:pPr>
    </w:p>
    <w:p w14:paraId="00000032" w14:textId="77777777" w:rsidR="0074412D" w:rsidRDefault="00AE3A16">
      <w:pPr>
        <w:pStyle w:val="Heading4"/>
        <w:spacing w:before="0" w:after="0" w:line="360" w:lineRule="auto"/>
      </w:pPr>
      <w:bookmarkStart w:id="2" w:name="_heading=h.paahqwmryazt" w:colFirst="0" w:colLast="0"/>
      <w:bookmarkEnd w:id="2"/>
      <w:r>
        <w:t>Introduction:</w:t>
      </w:r>
    </w:p>
    <w:p w14:paraId="00000033" w14:textId="77777777" w:rsidR="0074412D" w:rsidRDefault="00AE3A16">
      <w:pPr>
        <w:spacing w:line="360" w:lineRule="auto"/>
        <w:rPr>
          <w:highlight w:val="white"/>
        </w:rPr>
      </w:pPr>
      <w:r>
        <w:t xml:space="preserve">Water temperatures are rising around the globe (Austin and Colman, 2008; </w:t>
      </w:r>
      <w:proofErr w:type="spellStart"/>
      <w:r>
        <w:t>Maberly</w:t>
      </w:r>
      <w:proofErr w:type="spellEnd"/>
      <w:r>
        <w:t xml:space="preserve"> et al., 2020; O’Reilly et al., 2015; </w:t>
      </w:r>
      <w:proofErr w:type="spellStart"/>
      <w:r>
        <w:t>Woolway</w:t>
      </w:r>
      <w:proofErr w:type="spellEnd"/>
      <w:r>
        <w:t xml:space="preserve"> et al., 2020) and poses a threat to </w:t>
      </w:r>
      <w:r>
        <w:rPr>
          <w:highlight w:val="white"/>
        </w:rPr>
        <w:t>ectotherms, such as fish, that have limited thermal tolerance ranges (Comte and Olden, 2017; Dahlke et al., 2020; Little et al., 2020). Thermal tolerances vary with ontogenetic development (Dahlke et al., 2020; Sunday, 2020) and affect reproduction, metabo</w:t>
      </w:r>
      <w:r>
        <w:rPr>
          <w:highlight w:val="white"/>
        </w:rPr>
        <w:t xml:space="preserve">lic rates, growth, and overall survival (Brett, 1979; Brown et al., 2004; Busch et al., 2012; </w:t>
      </w:r>
      <w:proofErr w:type="spellStart"/>
      <w:r>
        <w:rPr>
          <w:highlight w:val="white"/>
        </w:rPr>
        <w:t>Gillooly</w:t>
      </w:r>
      <w:proofErr w:type="spellEnd"/>
      <w:r>
        <w:rPr>
          <w:highlight w:val="white"/>
        </w:rPr>
        <w:t xml:space="preserve"> et al., 2002; Little et al., 2020; </w:t>
      </w:r>
      <w:proofErr w:type="spellStart"/>
      <w:r>
        <w:rPr>
          <w:highlight w:val="white"/>
        </w:rPr>
        <w:t>Ohlberger</w:t>
      </w:r>
      <w:proofErr w:type="spellEnd"/>
      <w:r>
        <w:rPr>
          <w:highlight w:val="white"/>
        </w:rPr>
        <w:t xml:space="preserve"> et al., 2007). Vulnerability of fishes to climatic warming is highest for cold stenothermic species that lac</w:t>
      </w:r>
      <w:r>
        <w:rPr>
          <w:highlight w:val="white"/>
        </w:rPr>
        <w:t>k the ability to migrate to suitable temperatures. Specific vulnerability of local populations will likely depend on future climate regime shifts and the temperature requirements of spawners and embryos (Dahlke et al., 2020; Sunday, 2020). In the short-ter</w:t>
      </w:r>
      <w:r>
        <w:rPr>
          <w:highlight w:val="white"/>
        </w:rPr>
        <w:t>m, lacustrine spawners may cope with warming waters by shifting spawning timing or using deeper and colder spawning habitat, or potentially in the long-term through thermal adaptation across generations. Adaptation, however, may be too slow to keep pace wi</w:t>
      </w:r>
      <w:r>
        <w:rPr>
          <w:highlight w:val="white"/>
        </w:rPr>
        <w:t>th changing thermal conditions (</w:t>
      </w:r>
      <w:proofErr w:type="spellStart"/>
      <w:r>
        <w:rPr>
          <w:highlight w:val="white"/>
        </w:rPr>
        <w:t>Bruge</w:t>
      </w:r>
      <w:proofErr w:type="spellEnd"/>
      <w:r>
        <w:rPr>
          <w:highlight w:val="white"/>
        </w:rPr>
        <w:t xml:space="preserve"> et al., 2016). For autumn spawners, spawning later in the season after waters have cooled sufficiently may still impact embryo development due to warmer winter temperatures and earlier spring warming. </w:t>
      </w:r>
    </w:p>
    <w:p w14:paraId="00000034" w14:textId="77777777" w:rsidR="0074412D" w:rsidRDefault="0074412D">
      <w:pPr>
        <w:spacing w:line="360" w:lineRule="auto"/>
        <w:rPr>
          <w:highlight w:val="white"/>
        </w:rPr>
      </w:pPr>
    </w:p>
    <w:p w14:paraId="00000035" w14:textId="77777777" w:rsidR="0074412D" w:rsidRDefault="00AE3A16">
      <w:pPr>
        <w:spacing w:line="360" w:lineRule="auto"/>
        <w:rPr>
          <w:highlight w:val="white"/>
        </w:rPr>
      </w:pPr>
      <w:r>
        <w:rPr>
          <w:highlight w:val="white"/>
        </w:rPr>
        <w:t>T</w:t>
      </w:r>
      <w:r>
        <w:rPr>
          <w:highlight w:val="white"/>
        </w:rPr>
        <w:t xml:space="preserve">he larval period of fishes is critical for year-class success (Cushing, 1990; </w:t>
      </w:r>
      <w:proofErr w:type="spellStart"/>
      <w:r>
        <w:rPr>
          <w:highlight w:val="white"/>
        </w:rPr>
        <w:t>Hjort</w:t>
      </w:r>
      <w:proofErr w:type="spellEnd"/>
      <w:r>
        <w:rPr>
          <w:highlight w:val="white"/>
        </w:rPr>
        <w:t>, 1914), but the physiological effects of thermal stress from non-optimal embryo incubation temperatures on post-hatching survival are unclear. Additional physiological pres</w:t>
      </w:r>
      <w:r>
        <w:rPr>
          <w:highlight w:val="white"/>
        </w:rPr>
        <w:t xml:space="preserve">sures as a result of warming winter temperatures could be detrimental. The match-mismatch hypothesis postulates that larval survival is dependent on a temporal and spatial </w:t>
      </w:r>
      <w:r>
        <w:t>match between larval feeding capabilities, such as swimming ability and prey acquisi</w:t>
      </w:r>
      <w:r>
        <w:t xml:space="preserve">tion, and prey availability (Cushing, 1990). </w:t>
      </w:r>
      <w:r>
        <w:rPr>
          <w:highlight w:val="white"/>
        </w:rPr>
        <w:t xml:space="preserve">Warmer incubation temperatures lead to earlier hatch dates and </w:t>
      </w:r>
      <w:proofErr w:type="gramStart"/>
      <w:r>
        <w:rPr>
          <w:highlight w:val="white"/>
        </w:rPr>
        <w:t>altered</w:t>
      </w:r>
      <w:proofErr w:type="gramEnd"/>
      <w:r>
        <w:rPr>
          <w:highlight w:val="white"/>
        </w:rPr>
        <w:t xml:space="preserve"> morphological developments, such as smaller lengths and larger yolk sacs, that reduce larval feeding efficiency (</w:t>
      </w:r>
      <w:proofErr w:type="spellStart"/>
      <w:r>
        <w:rPr>
          <w:highlight w:val="white"/>
        </w:rPr>
        <w:t>Darowski</w:t>
      </w:r>
      <w:proofErr w:type="spellEnd"/>
      <w:r>
        <w:rPr>
          <w:highlight w:val="white"/>
        </w:rPr>
        <w:t xml:space="preserve"> et al., 1988), com</w:t>
      </w:r>
      <w:r>
        <w:rPr>
          <w:highlight w:val="white"/>
        </w:rPr>
        <w:t xml:space="preserve">pared to colder incubated embryos (Karjalainen et al., 2015; Stewart et al., 2021a). </w:t>
      </w:r>
    </w:p>
    <w:p w14:paraId="00000036" w14:textId="77777777" w:rsidR="0074412D" w:rsidRDefault="00AE3A16">
      <w:pPr>
        <w:spacing w:line="360" w:lineRule="auto"/>
        <w:rPr>
          <w:color w:val="1C1D1E"/>
          <w:highlight w:val="white"/>
        </w:rPr>
      </w:pPr>
      <w:r>
        <w:rPr>
          <w:color w:val="1C1D1E"/>
          <w:highlight w:val="white"/>
        </w:rPr>
        <w:t xml:space="preserve"> </w:t>
      </w:r>
    </w:p>
    <w:p w14:paraId="00000037" w14:textId="77777777" w:rsidR="0074412D" w:rsidRDefault="00AE3A16">
      <w:pPr>
        <w:spacing w:line="360" w:lineRule="auto"/>
      </w:pPr>
      <w:r>
        <w:lastRenderedPageBreak/>
        <w:t>﻿Freshwater whitefishes, Salmonidae Coregoninae (hereafter coregonines), are cold, stenothermic fishes of ecological and socio-economic importance throughout the northe</w:t>
      </w:r>
      <w:r>
        <w:t>rn hemisphere (Elliott and Bell, 2011; Isaak, 2014; Jeppesen et al., 2012; Jonsson and Jonsson, 2014; Karjalainen et al., 2015; Stockwell et al., 2009). In the Laurentian Great Lakes, cisco (</w:t>
      </w:r>
      <w:r>
        <w:rPr>
          <w:i/>
        </w:rPr>
        <w:t>Coregonus artedi</w:t>
      </w:r>
      <w:r>
        <w:t xml:space="preserve">) was historically the most abundant </w:t>
      </w:r>
      <w:proofErr w:type="spellStart"/>
      <w:r>
        <w:t>ciscoe</w:t>
      </w:r>
      <w:proofErr w:type="spellEnd"/>
      <w:r>
        <w:t xml:space="preserve"> (</w:t>
      </w:r>
      <w:proofErr w:type="spellStart"/>
      <w:r>
        <w:rPr>
          <w:i/>
        </w:rPr>
        <w:t>sens</w:t>
      </w:r>
      <w:r>
        <w:rPr>
          <w:i/>
        </w:rPr>
        <w:t>u</w:t>
      </w:r>
      <w:proofErr w:type="spellEnd"/>
      <w:r>
        <w:t xml:space="preserve"> </w:t>
      </w:r>
      <w:proofErr w:type="spellStart"/>
      <w:r>
        <w:t>Eshenroder</w:t>
      </w:r>
      <w:proofErr w:type="spellEnd"/>
      <w:r>
        <w:t xml:space="preserve"> et al., 2016) species, a primary prey fish of lake trout (</w:t>
      </w:r>
      <w:r>
        <w:rPr>
          <w:i/>
        </w:rPr>
        <w:t xml:space="preserve">Salvelinus </w:t>
      </w:r>
      <w:proofErr w:type="spellStart"/>
      <w:r>
        <w:rPr>
          <w:i/>
        </w:rPr>
        <w:t>namaycush</w:t>
      </w:r>
      <w:proofErr w:type="spellEnd"/>
      <w:r>
        <w:t xml:space="preserve">), and a commercial fishing target since the early 1800s (Bogue, 2001; </w:t>
      </w:r>
      <w:proofErr w:type="spellStart"/>
      <w:r>
        <w:t>Chiarappa</w:t>
      </w:r>
      <w:proofErr w:type="spellEnd"/>
      <w:r>
        <w:t>, 2005). Most cisco spawning stocks collapsed by the mid-1900s (Baldwin et al., 2009;</w:t>
      </w:r>
      <w:r>
        <w:t xml:space="preserve"> </w:t>
      </w:r>
      <w:proofErr w:type="spellStart"/>
      <w:r>
        <w:t>Koelz</w:t>
      </w:r>
      <w:proofErr w:type="spellEnd"/>
      <w:r>
        <w:t>, 1926, 1929). Lake Superior stocks partially recovered by the early-1990s (Stockwell et al., 2009), but contemporary abundance is considered to be below historical levels (Rook et al., 2021). Present Lake Superior cisco population abundance is hypot</w:t>
      </w:r>
      <w:r>
        <w:t>hesized to be limited by reduced and inconsistent survival of fish to age-1 due to climatic warming over the past two decades (Van Cleave et al., 2014) and lower overall ecosystem productivity due to reduced phosphorus inputs as compared to 1900-1970 (Rook</w:t>
      </w:r>
      <w:r>
        <w:t xml:space="preserve"> et al., 2021). Variable and weak year-class strength of coregonines has been observed worldwide over the past several decades and has been associated with annual variations in lake ice formation and winter-spring thermal conditions (</w:t>
      </w:r>
      <w:proofErr w:type="spellStart"/>
      <w:r>
        <w:t>Anneville</w:t>
      </w:r>
      <w:proofErr w:type="spellEnd"/>
      <w:r>
        <w:t xml:space="preserve"> et al., 2015</w:t>
      </w:r>
      <w:r>
        <w:t xml:space="preserve">; Karjalainen et al., 2015; </w:t>
      </w:r>
      <w:proofErr w:type="spellStart"/>
      <w:r>
        <w:t>Marjomäki</w:t>
      </w:r>
      <w:proofErr w:type="spellEnd"/>
      <w:r>
        <w:t xml:space="preserve"> et al., 2004; Nyberg et al., 2001). </w:t>
      </w:r>
    </w:p>
    <w:p w14:paraId="00000038" w14:textId="77777777" w:rsidR="0074412D" w:rsidRDefault="0074412D">
      <w:pPr>
        <w:spacing w:line="360" w:lineRule="auto"/>
      </w:pPr>
    </w:p>
    <w:p w14:paraId="00000039" w14:textId="77777777" w:rsidR="0074412D" w:rsidRDefault="00AE3A16">
      <w:pPr>
        <w:spacing w:line="360" w:lineRule="auto"/>
      </w:pPr>
      <w:r>
        <w:t>Most coregonines spawn nearshore in late-autumn, embryos incubate under ice, and hatch in spring near ice-out, when rising spring water temperatures trigger hatching (Karjalainen e</w:t>
      </w:r>
      <w:r>
        <w:t>t al., 2019, 2015; Stockwell et al., 2009). Increases in air temperature and water temperatures of seasonally ice-covered lakes are projected to be greatest during the winter and spring, respectively, in response to climate change (Christensen et al., 2007</w:t>
      </w:r>
      <w:r>
        <w:t xml:space="preserve">; Schindler et al., 1990; Winslow et al., 2017; </w:t>
      </w:r>
      <w:proofErr w:type="spellStart"/>
      <w:r>
        <w:t>Ozersky</w:t>
      </w:r>
      <w:proofErr w:type="spellEnd"/>
      <w:r>
        <w:t xml:space="preserve"> et al., 2021). The selective pressures from elevated temperatures on embryonic and larval coregonine development and survival may lead to adaptation, but the thermal trigger for the response and the m</w:t>
      </w:r>
      <w:r>
        <w:t>echanism of the response are unknown. Consequently, quantifying the potential response and adaptive capacity of cisco to warming winter and spring water temperatures is needed.</w:t>
      </w:r>
    </w:p>
    <w:p w14:paraId="0000003A" w14:textId="77777777" w:rsidR="0074412D" w:rsidRDefault="0074412D">
      <w:pPr>
        <w:spacing w:line="360" w:lineRule="auto"/>
      </w:pPr>
    </w:p>
    <w:p w14:paraId="0000003B" w14:textId="77777777" w:rsidR="0074412D" w:rsidRDefault="00AE3A16">
      <w:pPr>
        <w:spacing w:line="360" w:lineRule="auto"/>
      </w:pPr>
      <w:r>
        <w:t>We experimentally evaluated how cisco embryo incubation temperatures influence</w:t>
      </w:r>
      <w:r>
        <w:t xml:space="preserve">d the survival and performance of hatching larvae within and between two Great Lakes cisco populations. We </w:t>
      </w:r>
      <w:r>
        <w:lastRenderedPageBreak/>
        <w:t xml:space="preserve">hypothesized </w:t>
      </w:r>
      <w:sdt>
        <w:sdtPr>
          <w:tag w:val="goog_rdk_1"/>
          <w:id w:val="1389538073"/>
        </w:sdtPr>
        <w:sdtEndPr/>
        <w:sdtContent>
          <w:ins w:id="3" w:author="Taylor Stewart" w:date="2021-06-29T20:12:00Z">
            <w:r>
              <w:t xml:space="preserve">that warmer, sub-optimal cisco embryo incubation temperatures decrease larval survival, growth, and critical thermal limits compared to </w:t>
            </w:r>
            <w:r>
              <w:t xml:space="preserve">embryo incubation temperatures that mimic cold, pre-climate change conditions. </w:t>
            </w:r>
          </w:ins>
        </w:sdtContent>
      </w:sdt>
      <w:r>
        <w:t>If our hypothesis is supported, we would expect a negative relationship between embryo incubation temperature and the larval traits examined for wild cisco populations when re</w:t>
      </w:r>
      <w:r>
        <w:t>ared artificially.</w:t>
      </w:r>
    </w:p>
    <w:p w14:paraId="0000003C" w14:textId="77777777" w:rsidR="0074412D" w:rsidRDefault="0074412D">
      <w:pPr>
        <w:spacing w:line="360" w:lineRule="auto"/>
      </w:pPr>
    </w:p>
    <w:p w14:paraId="0000003D" w14:textId="77777777" w:rsidR="0074412D" w:rsidRDefault="00AE3A16">
      <w:pPr>
        <w:pStyle w:val="Heading4"/>
        <w:spacing w:before="0" w:after="0" w:line="360" w:lineRule="auto"/>
      </w:pPr>
      <w:bookmarkStart w:id="4" w:name="_heading=h.coexcw42v" w:colFirst="0" w:colLast="0"/>
      <w:bookmarkEnd w:id="4"/>
      <w:r>
        <w:t>Methods:</w:t>
      </w:r>
    </w:p>
    <w:p w14:paraId="0000003E" w14:textId="77777777" w:rsidR="0074412D" w:rsidRDefault="00AE3A16">
      <w:pPr>
        <w:pStyle w:val="Heading5"/>
        <w:spacing w:before="0" w:after="0" w:line="360" w:lineRule="auto"/>
        <w:rPr>
          <w:b w:val="0"/>
          <w:i/>
          <w:sz w:val="24"/>
          <w:szCs w:val="24"/>
        </w:rPr>
      </w:pPr>
      <w:bookmarkStart w:id="5" w:name="_heading=h.oqapdlpt8yli" w:colFirst="0" w:colLast="0"/>
      <w:bookmarkEnd w:id="5"/>
      <w:r>
        <w:rPr>
          <w:b w:val="0"/>
          <w:i/>
          <w:sz w:val="24"/>
          <w:szCs w:val="24"/>
        </w:rPr>
        <w:t>Ethics</w:t>
      </w:r>
    </w:p>
    <w:p w14:paraId="0000003F" w14:textId="77777777" w:rsidR="0074412D" w:rsidRDefault="00AE3A16">
      <w:pPr>
        <w:spacing w:line="360" w:lineRule="auto"/>
      </w:pPr>
      <w:r>
        <w:t>All work described here was approved for ethical animal care under University of Vermont’s Institutional Animal Care and Use Committee (Protocol # PROTO202000021).</w:t>
      </w:r>
    </w:p>
    <w:p w14:paraId="00000040" w14:textId="77777777" w:rsidR="0074412D" w:rsidRDefault="0074412D">
      <w:pPr>
        <w:spacing w:line="360" w:lineRule="auto"/>
      </w:pPr>
    </w:p>
    <w:p w14:paraId="00000041" w14:textId="77777777" w:rsidR="0074412D" w:rsidRDefault="00AE3A16">
      <w:pPr>
        <w:pStyle w:val="Heading5"/>
        <w:spacing w:before="0" w:after="0" w:line="360" w:lineRule="auto"/>
        <w:rPr>
          <w:b w:val="0"/>
          <w:i/>
          <w:sz w:val="24"/>
          <w:szCs w:val="24"/>
        </w:rPr>
      </w:pPr>
      <w:bookmarkStart w:id="6" w:name="_heading=h.xuo8dzu8i5fk" w:colFirst="0" w:colLast="0"/>
      <w:bookmarkEnd w:id="6"/>
      <w:r>
        <w:rPr>
          <w:b w:val="0"/>
          <w:i/>
          <w:sz w:val="24"/>
          <w:szCs w:val="24"/>
        </w:rPr>
        <w:t>Crossing Design and Fertilization</w:t>
      </w:r>
    </w:p>
    <w:p w14:paraId="00000042" w14:textId="77777777" w:rsidR="0074412D" w:rsidRDefault="00AE3A16">
      <w:pPr>
        <w:spacing w:line="360" w:lineRule="auto"/>
      </w:pPr>
      <w:r>
        <w:t xml:space="preserve">Cisco were collected </w:t>
      </w:r>
      <w:r>
        <w:t>from the Apostle Islands, Lake Superior (46.85°, -90.55°) and Chaumont Bay, Lake Ontario (44.05°, -76.20°) in December 2019. Eggs and milt were stripped from 12 females and 16 males from each population and artificially fertilized under a blocked, nested f</w:t>
      </w:r>
      <w:r>
        <w:t>ull-sib, half-sib fertilization design to create a maximum of 48 families. A single fertilization block consisted of four males each paired to three unrelated females, where all offspring of a given female were full siblings (Stewart et al., 2021a).</w:t>
      </w:r>
    </w:p>
    <w:p w14:paraId="00000043" w14:textId="77777777" w:rsidR="0074412D" w:rsidRDefault="0074412D">
      <w:pPr>
        <w:spacing w:line="360" w:lineRule="auto"/>
      </w:pPr>
    </w:p>
    <w:p w14:paraId="00000044" w14:textId="77777777" w:rsidR="0074412D" w:rsidRDefault="00AE3A16">
      <w:pPr>
        <w:spacing w:line="360" w:lineRule="auto"/>
      </w:pPr>
      <w:r>
        <w:t>For c</w:t>
      </w:r>
      <w:r>
        <w:t>larity, our operational use of a population represents a single species sampled from a single location within a single lake (</w:t>
      </w:r>
      <w:r>
        <w:rPr>
          <w:i/>
        </w:rPr>
        <w:t>e.g.,</w:t>
      </w:r>
      <w:r>
        <w:t xml:space="preserve"> cisco from the Apostle Islands region in Lake Superior). Our sampling efforts represent a single location within large lakes </w:t>
      </w:r>
      <w:r>
        <w:t>and does not likely capture the possible genetic variation within a species or population.</w:t>
      </w:r>
    </w:p>
    <w:p w14:paraId="00000045" w14:textId="77777777" w:rsidR="0074412D" w:rsidRDefault="0074412D">
      <w:pPr>
        <w:spacing w:line="360" w:lineRule="auto"/>
      </w:pPr>
    </w:p>
    <w:p w14:paraId="00000046" w14:textId="77777777" w:rsidR="0074412D" w:rsidRDefault="00AE3A16">
      <w:pPr>
        <w:pStyle w:val="Heading5"/>
        <w:spacing w:before="0" w:after="0" w:line="360" w:lineRule="auto"/>
        <w:rPr>
          <w:b w:val="0"/>
          <w:i/>
          <w:sz w:val="24"/>
          <w:szCs w:val="24"/>
        </w:rPr>
      </w:pPr>
      <w:bookmarkStart w:id="7" w:name="_heading=h.6agw9fnr9eec" w:colFirst="0" w:colLast="0"/>
      <w:bookmarkEnd w:id="7"/>
      <w:r>
        <w:rPr>
          <w:b w:val="0"/>
          <w:i/>
          <w:sz w:val="24"/>
          <w:szCs w:val="24"/>
        </w:rPr>
        <w:t>Rearing Conditions</w:t>
      </w:r>
    </w:p>
    <w:p w14:paraId="00000047" w14:textId="77777777" w:rsidR="0074412D" w:rsidRDefault="00AE3A16">
      <w:pPr>
        <w:spacing w:line="360" w:lineRule="auto"/>
      </w:pPr>
      <w:r>
        <w:rPr>
          <w:color w:val="000000"/>
        </w:rPr>
        <w:t xml:space="preserve">Full embryo incubation methods </w:t>
      </w:r>
      <w:r>
        <w:t>are described</w:t>
      </w:r>
      <w:r>
        <w:rPr>
          <w:color w:val="000000"/>
        </w:rPr>
        <w:t xml:space="preserve"> in Stewart et al. (2021a). E</w:t>
      </w:r>
      <w:r>
        <w:t xml:space="preserve">mbryos </w:t>
      </w:r>
      <w:r>
        <w:rPr>
          <w:color w:val="000000"/>
        </w:rPr>
        <w:t>were incubated in 24-well cell culture micr</w:t>
      </w:r>
      <w:r>
        <w:t>oplates placed in clim</w:t>
      </w:r>
      <w:r>
        <w:t>ate-controlled chambers (</w:t>
      </w:r>
      <w:proofErr w:type="spellStart"/>
      <w:r>
        <w:t>Memmert</w:t>
      </w:r>
      <w:proofErr w:type="spellEnd"/>
      <w:r>
        <w:rPr>
          <w:vertAlign w:val="superscript"/>
        </w:rPr>
        <w:t>®</w:t>
      </w:r>
      <w:r>
        <w:t xml:space="preserve"> IPP260Plus) </w:t>
      </w:r>
      <w:r>
        <w:rPr>
          <w:color w:val="000000"/>
        </w:rPr>
        <w:t>at mean (SD) constant temperatures of 2.0 (0.5), 4.4 (0.2), 6.9 (0.2), and 8.9 (0.3)°C. These temperatures</w:t>
      </w:r>
      <w:r>
        <w:t xml:space="preserve"> were selected to mimic present and potentially increased winter temperatures (</w:t>
      </w:r>
      <w:proofErr w:type="spellStart"/>
      <w:r>
        <w:t>Titze</w:t>
      </w:r>
      <w:proofErr w:type="spellEnd"/>
      <w:r>
        <w:t xml:space="preserve"> and Austin, 2014) a</w:t>
      </w:r>
      <w:r>
        <w:t>t typical cisco spawning depths (&lt;100 m, Goodyear, 1982). Reconstituted</w:t>
      </w:r>
      <w:r>
        <w:rPr>
          <w:color w:val="000000"/>
        </w:rPr>
        <w:t xml:space="preserve"> freshwater medium was used during fertilizations and incubations </w:t>
      </w:r>
      <w:r>
        <w:rPr>
          <w:color w:val="000000"/>
        </w:rPr>
        <w:lastRenderedPageBreak/>
        <w:t xml:space="preserve">(International Organization </w:t>
      </w:r>
      <w:proofErr w:type="gramStart"/>
      <w:r>
        <w:rPr>
          <w:color w:val="000000"/>
        </w:rPr>
        <w:t>For</w:t>
      </w:r>
      <w:proofErr w:type="gramEnd"/>
      <w:r>
        <w:rPr>
          <w:color w:val="000000"/>
        </w:rPr>
        <w:t xml:space="preserve"> Standardization 6341, 2012) to standardize the chemical properties of the water </w:t>
      </w:r>
      <w:r>
        <w:t>among a</w:t>
      </w:r>
      <w:r>
        <w:t xml:space="preserve">ll treatments and </w:t>
      </w:r>
      <w:r>
        <w:rPr>
          <w:color w:val="000000"/>
        </w:rPr>
        <w:t>between populations. After hatching, larvae were photographed alive and ventrally (Nikon</w:t>
      </w:r>
      <w:r>
        <w:rPr>
          <w:color w:val="000000"/>
          <w:vertAlign w:val="superscript"/>
        </w:rPr>
        <w:t>®</w:t>
      </w:r>
      <w:r>
        <w:rPr>
          <w:color w:val="000000"/>
        </w:rPr>
        <w:t xml:space="preserve"> D5600 and Nikon</w:t>
      </w:r>
      <w:r>
        <w:rPr>
          <w:color w:val="000000"/>
          <w:vertAlign w:val="superscript"/>
        </w:rPr>
        <w:t>®</w:t>
      </w:r>
      <w:r>
        <w:rPr>
          <w:color w:val="000000"/>
        </w:rPr>
        <w:t xml:space="preserve"> AF-S DX 18-55mm lens). </w:t>
      </w:r>
      <w:sdt>
        <w:sdtPr>
          <w:tag w:val="goog_rdk_2"/>
          <w:id w:val="794112133"/>
        </w:sdtPr>
        <w:sdtEndPr/>
        <w:sdtContent>
          <w:commentRangeStart w:id="8"/>
        </w:sdtContent>
      </w:sdt>
      <w:sdt>
        <w:sdtPr>
          <w:tag w:val="goog_rdk_3"/>
          <w:id w:val="-1068493276"/>
        </w:sdtPr>
        <w:sdtEndPr/>
        <w:sdtContent>
          <w:commentRangeStart w:id="9"/>
        </w:sdtContent>
      </w:sdt>
      <w:sdt>
        <w:sdtPr>
          <w:tag w:val="goog_rdk_4"/>
          <w:id w:val="-1311404713"/>
        </w:sdtPr>
        <w:sdtEndPr/>
        <w:sdtContent>
          <w:commentRangeStart w:id="10"/>
        </w:sdtContent>
      </w:sdt>
      <w:r>
        <w:rPr>
          <w:color w:val="000000"/>
        </w:rPr>
        <w:t>Total length was measured from images using Olympus</w:t>
      </w:r>
      <w:r>
        <w:rPr>
          <w:color w:val="000000"/>
          <w:vertAlign w:val="superscript"/>
        </w:rPr>
        <w:t>®</w:t>
      </w:r>
      <w:r>
        <w:rPr>
          <w:color w:val="000000"/>
        </w:rPr>
        <w:t xml:space="preserve"> </w:t>
      </w:r>
      <w:proofErr w:type="spellStart"/>
      <w:r>
        <w:rPr>
          <w:color w:val="000000"/>
        </w:rPr>
        <w:t>LCmicro</w:t>
      </w:r>
      <w:proofErr w:type="spellEnd"/>
      <w:r>
        <w:rPr>
          <w:color w:val="000000"/>
        </w:rPr>
        <w:t>.</w:t>
      </w:r>
      <w:commentRangeEnd w:id="8"/>
      <w:r>
        <w:commentReference w:id="8"/>
      </w:r>
      <w:commentRangeEnd w:id="9"/>
      <w:r>
        <w:commentReference w:id="9"/>
      </w:r>
      <w:commentRangeEnd w:id="10"/>
      <w:r>
        <w:commentReference w:id="10"/>
      </w:r>
    </w:p>
    <w:p w14:paraId="00000048" w14:textId="77777777" w:rsidR="0074412D" w:rsidRDefault="0074412D">
      <w:pPr>
        <w:spacing w:line="360" w:lineRule="auto"/>
      </w:pPr>
    </w:p>
    <w:p w14:paraId="00000049" w14:textId="77777777" w:rsidR="0074412D" w:rsidRDefault="00AE3A16">
      <w:pPr>
        <w:spacing w:line="360" w:lineRule="auto"/>
      </w:pPr>
      <w:r>
        <w:t xml:space="preserve">Newly-hatched larvae were transferred to rearing tanks segregated by population and incubation temperature. Larvae from Lake Superior were reared in four (4 incubation treatments x 1 replicate) 150-liter oval tanks. Larvae from Lake Ontario were reared in </w:t>
      </w:r>
      <w:r>
        <w:t>eight (4 incubation treatments x 2 replicates) 150-liter oval tanks. Lake Ontario larvae were divided equally by families (</w:t>
      </w:r>
      <w:r>
        <w:rPr>
          <w:i/>
        </w:rPr>
        <w:t>i.e.,</w:t>
      </w:r>
      <w:r>
        <w:t xml:space="preserve"> up to 24 of 48 total larvae per family per replicate tank) into replicate tanks per incubation temperature treatment. Lake Supe</w:t>
      </w:r>
      <w:r>
        <w:t xml:space="preserve">rior larvae were </w:t>
      </w:r>
      <w:proofErr w:type="spellStart"/>
      <w:r>
        <w:t>unreplicated</w:t>
      </w:r>
      <w:proofErr w:type="spellEnd"/>
      <w:r>
        <w:t xml:space="preserve"> as a result of low fertilization success and embryo survival - insufficient numbers were available for multiple rearing tanks. All rearing tanks were supplied with chilled, recirculating water maintained at 6.5°C (mean (SD) = </w:t>
      </w:r>
      <w:r>
        <w:t>6.36 (1.17)). Water temperatures (±</w:t>
      </w:r>
      <w:r>
        <w:rPr>
          <w:highlight w:val="white"/>
        </w:rPr>
        <w:t>0.2°C</w:t>
      </w:r>
      <w:r>
        <w:t>) were recorded hourly. Larvae in all rearing tanks were exposed to the same photoperiod cycle (</w:t>
      </w:r>
      <w:r>
        <w:rPr>
          <w:i/>
        </w:rPr>
        <w:t>i.e.,</w:t>
      </w:r>
      <w:r>
        <w:t>12-hr light, 12-hr dark) with gradual sunrise and sunset transitions. ﻿Full spectrum (</w:t>
      </w:r>
      <w:r>
        <w:rPr>
          <w:i/>
        </w:rPr>
        <w:t>i.e.,</w:t>
      </w:r>
      <w:r>
        <w:t xml:space="preserve"> 380-780 nm), white LED </w:t>
      </w:r>
      <w:r>
        <w:t>lights (</w:t>
      </w:r>
      <w:proofErr w:type="spellStart"/>
      <w:r>
        <w:t>AquaShift</w:t>
      </w:r>
      <w:proofErr w:type="spellEnd"/>
      <w:r>
        <w:rPr>
          <w:vertAlign w:val="superscript"/>
        </w:rPr>
        <w:t>®</w:t>
      </w:r>
      <w:r>
        <w:t xml:space="preserve"> MLA-WH) were used to simulate daylight. Dead larvae were removed and counted each day. Larvae were fed </w:t>
      </w:r>
      <w:r>
        <w:rPr>
          <w:i/>
        </w:rPr>
        <w:t>Artemia</w:t>
      </w:r>
      <w:r>
        <w:t xml:space="preserve"> and transitioned to </w:t>
      </w:r>
      <w:proofErr w:type="spellStart"/>
      <w:r>
        <w:t>Otohime</w:t>
      </w:r>
      <w:proofErr w:type="spellEnd"/>
      <w:r>
        <w:t xml:space="preserve"> A dry feed ﻿one-week post-hatch. Food was provided </w:t>
      </w:r>
      <w:r>
        <w:rPr>
          <w:i/>
        </w:rPr>
        <w:t>ad libitum</w:t>
      </w:r>
      <w:r>
        <w:t>.</w:t>
      </w:r>
    </w:p>
    <w:p w14:paraId="0000004A" w14:textId="77777777" w:rsidR="0074412D" w:rsidRDefault="0074412D">
      <w:pPr>
        <w:spacing w:line="360" w:lineRule="auto"/>
      </w:pPr>
    </w:p>
    <w:p w14:paraId="0000004B" w14:textId="77777777" w:rsidR="0074412D" w:rsidRDefault="00AE3A16">
      <w:pPr>
        <w:pStyle w:val="Heading5"/>
        <w:spacing w:before="0" w:after="0" w:line="360" w:lineRule="auto"/>
        <w:rPr>
          <w:b w:val="0"/>
          <w:i/>
          <w:sz w:val="24"/>
          <w:szCs w:val="24"/>
        </w:rPr>
      </w:pPr>
      <w:bookmarkStart w:id="11" w:name="_heading=h.qwdmxmky746w" w:colFirst="0" w:colLast="0"/>
      <w:bookmarkEnd w:id="11"/>
      <w:r>
        <w:rPr>
          <w:b w:val="0"/>
          <w:i/>
          <w:sz w:val="24"/>
          <w:szCs w:val="24"/>
        </w:rPr>
        <w:t>Thermal Challenge</w:t>
      </w:r>
    </w:p>
    <w:p w14:paraId="0000004C" w14:textId="77777777" w:rsidR="0074412D" w:rsidRDefault="00AE3A16">
      <w:pPr>
        <w:spacing w:line="360" w:lineRule="auto"/>
      </w:pPr>
      <w:r>
        <w:t>After 60 days, larvae from each population, incubation treatment, and replicate rearing tank were thermally challenged. Because larvae within and among rearing tanks did not hatch on the same day, 60-days post-hatch was calculated from the date of 50% hatc</w:t>
      </w:r>
      <w:r>
        <w:t xml:space="preserve">hing for each rearing tank. Larvae were transferred to 5.4-liter clear, rectangular tanks, with two replicate tanks per rearing tank and approximately 50 larvae, or as many available, were used in each replicate tank. Water temperature was 10°C and larvae </w:t>
      </w:r>
      <w:r>
        <w:t>were allowed to acclimate to this temperature for 12 hours prior to the thermal challenge. The water in the thermal challenge system was recirculated among all replicate tanks and aerated. During the thermal challenge, water temperatures were raised from 1</w:t>
      </w:r>
      <w:r>
        <w:t xml:space="preserve">0.0°C at a constant rate of 0.5°C per 30 minutes until all larvae were deceased. Larvae were considered terminated when loss of equilibrium was achieved and were motionless </w:t>
      </w:r>
      <w:r>
        <w:lastRenderedPageBreak/>
        <w:t>for at least 5 seconds. Once endpoint criteria were met, larvae were euthanized, ph</w:t>
      </w:r>
      <w:r>
        <w:t>otographed, and preserved in 95% ethanol. The elapsed time and temperature at termination of each individual larvae was recorded and total length was measured from the images.</w:t>
      </w:r>
    </w:p>
    <w:p w14:paraId="0000004D" w14:textId="77777777" w:rsidR="0074412D" w:rsidRDefault="0074412D">
      <w:pPr>
        <w:spacing w:line="360" w:lineRule="auto"/>
      </w:pPr>
    </w:p>
    <w:p w14:paraId="0000004E" w14:textId="77777777" w:rsidR="0074412D" w:rsidRDefault="00AE3A16">
      <w:pPr>
        <w:spacing w:line="360" w:lineRule="auto"/>
      </w:pPr>
      <w:sdt>
        <w:sdtPr>
          <w:tag w:val="goog_rdk_5"/>
          <w:id w:val="-315802828"/>
        </w:sdtPr>
        <w:sdtEndPr/>
        <w:sdtContent>
          <w:commentRangeStart w:id="12"/>
        </w:sdtContent>
      </w:sdt>
      <w:sdt>
        <w:sdtPr>
          <w:tag w:val="goog_rdk_6"/>
          <w:id w:val="-1934344364"/>
        </w:sdtPr>
        <w:sdtEndPr/>
        <w:sdtContent>
          <w:commentRangeStart w:id="13"/>
        </w:sdtContent>
      </w:sdt>
      <w:r>
        <w:t>All larvae from the 8.9°C treatment died during the acclimation period from</w:t>
      </w:r>
      <w:r>
        <w:t xml:space="preserve"> an unknown cause</w:t>
      </w:r>
      <w:commentRangeEnd w:id="12"/>
      <w:r>
        <w:commentReference w:id="12"/>
      </w:r>
      <w:commentRangeEnd w:id="13"/>
      <w:r>
        <w:commentReference w:id="13"/>
      </w:r>
      <w:r>
        <w:t>, thus, only thermal challenge data from 2.0, 4.4, and 6.9°C are presented.</w:t>
      </w:r>
    </w:p>
    <w:p w14:paraId="0000004F" w14:textId="77777777" w:rsidR="0074412D" w:rsidRDefault="0074412D">
      <w:pPr>
        <w:spacing w:line="360" w:lineRule="auto"/>
      </w:pPr>
    </w:p>
    <w:p w14:paraId="00000050" w14:textId="77777777" w:rsidR="0074412D" w:rsidRDefault="00AE3A16">
      <w:pPr>
        <w:pStyle w:val="Heading5"/>
        <w:spacing w:before="0" w:after="0" w:line="360" w:lineRule="auto"/>
        <w:rPr>
          <w:b w:val="0"/>
          <w:i/>
          <w:sz w:val="24"/>
          <w:szCs w:val="24"/>
        </w:rPr>
      </w:pPr>
      <w:bookmarkStart w:id="14" w:name="_heading=h.7gs5wo5plnbr" w:colFirst="0" w:colLast="0"/>
      <w:bookmarkEnd w:id="14"/>
      <w:r>
        <w:rPr>
          <w:b w:val="0"/>
          <w:i/>
          <w:sz w:val="24"/>
          <w:szCs w:val="24"/>
        </w:rPr>
        <w:t>Statistical Analyses</w:t>
      </w:r>
    </w:p>
    <w:p w14:paraId="00000051" w14:textId="77777777" w:rsidR="0074412D" w:rsidRDefault="00AE3A16">
      <w:pPr>
        <w:spacing w:line="360" w:lineRule="auto"/>
      </w:pPr>
      <w:r>
        <w:t>All statistical analyses were performed in R version 4.0.5 (R Core Team, 2021).</w:t>
      </w:r>
    </w:p>
    <w:p w14:paraId="00000052" w14:textId="77777777" w:rsidR="0074412D" w:rsidRDefault="0074412D">
      <w:pPr>
        <w:spacing w:line="360" w:lineRule="auto"/>
      </w:pPr>
    </w:p>
    <w:p w14:paraId="00000053" w14:textId="77777777" w:rsidR="0074412D" w:rsidRDefault="00AE3A16">
      <w:pPr>
        <w:spacing w:line="360" w:lineRule="auto"/>
      </w:pPr>
      <w:r>
        <w:rPr>
          <w:color w:val="000000"/>
        </w:rPr>
        <w:t>Larval survival was estimated for each rearing tank, a</w:t>
      </w:r>
      <w:r>
        <w:rPr>
          <w:color w:val="000000"/>
        </w:rPr>
        <w:t>cross all families, as the percent of larvae surviving between hatching and 60 days after the date of 50% hatching.</w:t>
      </w:r>
      <w:r>
        <w:t xml:space="preserve"> Our estimates of larval survival from Lake Superior are </w:t>
      </w:r>
      <w:proofErr w:type="spellStart"/>
      <w:r>
        <w:t>unreplicated</w:t>
      </w:r>
      <w:proofErr w:type="spellEnd"/>
      <w:r>
        <w:t>. However, useful information can still be gleaned without strict statis</w:t>
      </w:r>
      <w:r>
        <w:t>tical testing (</w:t>
      </w:r>
      <w:r>
        <w:rPr>
          <w:i/>
        </w:rPr>
        <w:t>e.g.</w:t>
      </w:r>
      <w:r>
        <w:t>, Davies and Gray, 2015). Observations of single estimates of larval survival across incubation temperatures could suggest further hypotheses and lead to more focused studies.</w:t>
      </w:r>
    </w:p>
    <w:p w14:paraId="00000054" w14:textId="77777777" w:rsidR="0074412D" w:rsidRDefault="0074412D">
      <w:pPr>
        <w:spacing w:line="360" w:lineRule="auto"/>
      </w:pPr>
    </w:p>
    <w:p w14:paraId="00000055" w14:textId="77777777" w:rsidR="0074412D" w:rsidRDefault="00AE3A16">
      <w:pPr>
        <w:spacing w:line="360" w:lineRule="auto"/>
        <w:rPr>
          <w:highlight w:val="white"/>
        </w:rPr>
      </w:pPr>
      <w:r>
        <w:t>Similar to larval survival estimates, larval growth rate est</w:t>
      </w:r>
      <w:r>
        <w:t xml:space="preserve">imates for Lake Superior were </w:t>
      </w:r>
      <w:proofErr w:type="spellStart"/>
      <w:r>
        <w:t>unreplicated</w:t>
      </w:r>
      <w:proofErr w:type="spellEnd"/>
      <w:r>
        <w:t>. To this end, we qualitatively compared absolute growth rates between populations and across incubation temperatures by generating bootstrapped confidence intervals for the observed absolute growth rate estimates.</w:t>
      </w:r>
      <w:r>
        <w:t xml:space="preserve"> For each population, incubation temperature treatment, and replicate rearing tank, a bootstrapped mean length-at-hatch was calculated from random sampling with replacement from the observed lengths-at-hatch, and a bootstrapped mean final length was calcul</w:t>
      </w:r>
      <w:r>
        <w:t>ated from random sampling with replacement from the observed final lengths. The difference between the bootstrapped mean final length and bootstrapped mean length-at-hatch was calculated and divided by the duration of the larval experiment (</w:t>
      </w:r>
      <w:r>
        <w:rPr>
          <w:i/>
        </w:rPr>
        <w:t>i.e.,</w:t>
      </w:r>
      <w:r>
        <w:t xml:space="preserve"> absolute </w:t>
      </w:r>
      <w:r>
        <w:t xml:space="preserve">growth rate). The bootstrap procedure was repeated 10,000 times. The bootstrapped absolute growth rate distributions were used to calculate </w:t>
      </w:r>
      <w:r>
        <w:rPr>
          <w:highlight w:val="white"/>
        </w:rPr>
        <w:t>the 2.5 and 97.5 percentile values (</w:t>
      </w:r>
      <w:r>
        <w:rPr>
          <w:i/>
          <w:highlight w:val="white"/>
        </w:rPr>
        <w:t>i.e.,</w:t>
      </w:r>
      <w:r>
        <w:rPr>
          <w:highlight w:val="white"/>
        </w:rPr>
        <w:t xml:space="preserve"> 95% confidence interval) as a measure of variation around the observed abs</w:t>
      </w:r>
      <w:r>
        <w:rPr>
          <w:highlight w:val="white"/>
        </w:rPr>
        <w:t>olute growth rate, and to qualitatively assess the likelihood of differences in growth among populations and incubation temperature treatments, in absence of replication.</w:t>
      </w:r>
      <w:r>
        <w:t xml:space="preserve"> For Lake Ontario, the 95% confidence intervals were </w:t>
      </w:r>
      <w:r>
        <w:lastRenderedPageBreak/>
        <w:t>calculated as the mean 2.5 and 97</w:t>
      </w:r>
      <w:r>
        <w:t xml:space="preserve">.5% percentiles across replicate tanks. Comparisons were made by examining the </w:t>
      </w:r>
      <w:r>
        <w:rPr>
          <w:highlight w:val="white"/>
        </w:rPr>
        <w:t>overlap</w:t>
      </w:r>
      <w:r>
        <w:rPr>
          <w:color w:val="222222"/>
          <w:highlight w:val="white"/>
        </w:rPr>
        <w:t xml:space="preserve"> of the observed mean </w:t>
      </w:r>
      <w:r>
        <w:t xml:space="preserve">absolute growth rate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00000056" w14:textId="77777777" w:rsidR="0074412D" w:rsidRDefault="0074412D">
      <w:pPr>
        <w:spacing w:line="360" w:lineRule="auto"/>
        <w:rPr>
          <w:highlight w:val="white"/>
        </w:rPr>
      </w:pPr>
    </w:p>
    <w:p w14:paraId="00000057" w14:textId="77777777" w:rsidR="0074412D" w:rsidRDefault="00AE3A16">
      <w:pPr>
        <w:spacing w:line="360" w:lineRule="auto"/>
      </w:pPr>
      <w:r>
        <w:t>The critical thermal maxima (</w:t>
      </w:r>
      <w:proofErr w:type="spellStart"/>
      <w:r>
        <w:t>CTMax</w:t>
      </w:r>
      <w:proofErr w:type="spellEnd"/>
      <w:r>
        <w:t xml:space="preserve">) of larval cisco </w:t>
      </w:r>
      <w:r>
        <w:t>from each population and incubation temperature treatment was expressed as the arithmetic mean of the temperature at which endpoint criteria were reached (Mora and Ospina, 2001). Although we have estimates for each individual larva within replicate thermal</w:t>
      </w:r>
      <w:r>
        <w:t xml:space="preserve"> challenge tanks, the larvae from Lake Superior were reared in a single rearing tank and thus the estimates are not independent and cannot be treated as true replicates. Therefore, a similar bootstrap approach as described for larval growth was used to qua</w:t>
      </w:r>
      <w:r>
        <w:t xml:space="preserve">litatively compare </w:t>
      </w:r>
      <w:proofErr w:type="spellStart"/>
      <w:r>
        <w:t>CTMax</w:t>
      </w:r>
      <w:proofErr w:type="spellEnd"/>
      <w:r>
        <w:t xml:space="preserve"> among populations and incubation temperature treatments. For each population, incubation temperature treatment, and replicate rearing tank, we generated a bootstrap sample by randomly selecting, with replacement, </w:t>
      </w:r>
      <w:sdt>
        <w:sdtPr>
          <w:tag w:val="goog_rdk_7"/>
          <w:id w:val="271824530"/>
        </w:sdtPr>
        <w:sdtEndPr/>
        <w:sdtContent>
          <w:commentRangeStart w:id="15"/>
        </w:sdtContent>
      </w:sdt>
      <w:sdt>
        <w:sdtPr>
          <w:tag w:val="goog_rdk_8"/>
          <w:id w:val="1428458553"/>
        </w:sdtPr>
        <w:sdtEndPr/>
        <w:sdtContent>
          <w:commentRangeStart w:id="16"/>
        </w:sdtContent>
      </w:sdt>
      <w:r>
        <w:t>a termination temperature</w:t>
      </w:r>
      <w:commentRangeEnd w:id="15"/>
      <w:r>
        <w:commentReference w:id="15"/>
      </w:r>
      <w:commentRangeEnd w:id="16"/>
      <w:r>
        <w:commentReference w:id="16"/>
      </w:r>
      <w:r>
        <w:t xml:space="preserve"> n times, where n equals the number of observations in the experiment. The </w:t>
      </w:r>
      <w:proofErr w:type="spellStart"/>
      <w:r>
        <w:t>CTMax</w:t>
      </w:r>
      <w:proofErr w:type="spellEnd"/>
      <w:r>
        <w:t xml:space="preserve"> was calculated for each bootstrapped sample and the distribution of bootstrapped </w:t>
      </w:r>
      <w:proofErr w:type="spellStart"/>
      <w:r>
        <w:t>CTMax</w:t>
      </w:r>
      <w:proofErr w:type="spellEnd"/>
      <w:r>
        <w:t xml:space="preserve"> was used to calculate </w:t>
      </w:r>
      <w:r>
        <w:rPr>
          <w:highlight w:val="white"/>
        </w:rPr>
        <w:t>the 95% confidence interval as a me</w:t>
      </w:r>
      <w:r>
        <w:rPr>
          <w:highlight w:val="white"/>
        </w:rPr>
        <w:t xml:space="preserve">asure of variation around the observed </w:t>
      </w:r>
      <w:proofErr w:type="spellStart"/>
      <w:r>
        <w:t>CTMax</w:t>
      </w:r>
      <w:proofErr w:type="spellEnd"/>
      <w:r>
        <w:rPr>
          <w:highlight w:val="white"/>
        </w:rPr>
        <w:t>.</w:t>
      </w:r>
      <w:r>
        <w:t xml:space="preserve"> The bootstrap procedure was repeated 10,000 times. For Lake Ontario, the 95% confidence intervals were calculated as the mean 2.5 and 97.5% percentiles across replicate tanks. Comparisons were made by examining</w:t>
      </w:r>
      <w:r>
        <w:t xml:space="preserve"> the </w:t>
      </w:r>
      <w:r>
        <w:rPr>
          <w:highlight w:val="white"/>
        </w:rPr>
        <w:t>overlap</w:t>
      </w:r>
      <w:r>
        <w:rPr>
          <w:color w:val="222222"/>
          <w:highlight w:val="white"/>
        </w:rPr>
        <w:t xml:space="preserve"> of the observed mean </w:t>
      </w:r>
      <w:proofErr w:type="spellStart"/>
      <w:r>
        <w:t>CTMax</w:t>
      </w:r>
      <w:proofErr w:type="spellEnd"/>
      <w:r>
        <w:t xml:space="preserv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00000058" w14:textId="77777777" w:rsidR="0074412D" w:rsidRDefault="0074412D">
      <w:pPr>
        <w:spacing w:line="360" w:lineRule="auto"/>
      </w:pPr>
    </w:p>
    <w:p w14:paraId="00000059" w14:textId="77777777" w:rsidR="0074412D" w:rsidRDefault="00AE3A16">
      <w:pPr>
        <w:pStyle w:val="Heading4"/>
        <w:spacing w:before="0" w:after="0" w:line="360" w:lineRule="auto"/>
      </w:pPr>
      <w:bookmarkStart w:id="17" w:name="_heading=h.ptsxxt4iykmr" w:colFirst="0" w:colLast="0"/>
      <w:bookmarkEnd w:id="17"/>
      <w:r>
        <w:t>Results:</w:t>
      </w:r>
    </w:p>
    <w:p w14:paraId="0000005A" w14:textId="77777777" w:rsidR="0074412D" w:rsidRDefault="00AE3A16">
      <w:pPr>
        <w:pStyle w:val="Heading5"/>
        <w:spacing w:before="0" w:after="0" w:line="360" w:lineRule="auto"/>
        <w:rPr>
          <w:b w:val="0"/>
          <w:i/>
          <w:sz w:val="24"/>
          <w:szCs w:val="24"/>
        </w:rPr>
      </w:pPr>
      <w:bookmarkStart w:id="18" w:name="_heading=h.kjenyaodad4f" w:colFirst="0" w:colLast="0"/>
      <w:bookmarkEnd w:id="18"/>
      <w:r>
        <w:rPr>
          <w:b w:val="0"/>
          <w:i/>
          <w:sz w:val="24"/>
          <w:szCs w:val="24"/>
        </w:rPr>
        <w:t>Larval Survival</w:t>
      </w:r>
    </w:p>
    <w:p w14:paraId="0000005B" w14:textId="77777777" w:rsidR="0074412D" w:rsidRDefault="00AE3A16">
      <w:pPr>
        <w:spacing w:line="360" w:lineRule="auto"/>
      </w:pPr>
      <w:r>
        <w:t xml:space="preserve">A total of 9,605 larvae hatched and were reared from lakes Superior and Ontario across all incubation temperatures. </w:t>
      </w:r>
      <w:r>
        <w:t>Larval survival was highest at the 2.0°C incubation temperature and decreased with warming incubation temperatures for both populations (Figure 1). Survival rates were 38.7% at 2.0°C, 17.7% at 4.4°C, 1.1% at 6.9°C, and 5.4% at 8.9°C for Lake Superior larva</w:t>
      </w:r>
      <w:r>
        <w:t>e and 43.3% at 2.0°C, 35.3% at 4.4°C, 12.4% at 6.9°C, and 2.6% at 8.9°C for Lake Ontario larvae. Larval survival was higher for Lake Ontario larvae than Lake Superior larvae across all incubation temperature treatments, except 8.9°C. Lake Ontario larvae ha</w:t>
      </w:r>
      <w:r>
        <w:t xml:space="preserve">d similar survival rates </w:t>
      </w:r>
      <w:r>
        <w:lastRenderedPageBreak/>
        <w:t>(&lt; 9% difference) at the 2.0 and 4.4°C incubation temperatures, whereas Lake Superior larval survival decreased 21% from the 2.0° to 4.4°C incubation temperatures (Figure 1).</w:t>
      </w:r>
    </w:p>
    <w:p w14:paraId="0000005C" w14:textId="77777777" w:rsidR="0074412D" w:rsidRDefault="0074412D">
      <w:pPr>
        <w:spacing w:line="360" w:lineRule="auto"/>
      </w:pPr>
    </w:p>
    <w:p w14:paraId="0000005D" w14:textId="77777777" w:rsidR="0074412D" w:rsidRDefault="00AE3A16">
      <w:pPr>
        <w:pStyle w:val="Heading5"/>
        <w:spacing w:before="0" w:after="0" w:line="360" w:lineRule="auto"/>
        <w:rPr>
          <w:b w:val="0"/>
          <w:i/>
          <w:sz w:val="24"/>
          <w:szCs w:val="24"/>
        </w:rPr>
      </w:pPr>
      <w:bookmarkStart w:id="19" w:name="_heading=h.ung2uke3r61h" w:colFirst="0" w:colLast="0"/>
      <w:bookmarkEnd w:id="19"/>
      <w:r>
        <w:rPr>
          <w:b w:val="0"/>
          <w:i/>
          <w:sz w:val="24"/>
          <w:szCs w:val="24"/>
        </w:rPr>
        <w:t>Larval Growth</w:t>
      </w:r>
    </w:p>
    <w:p w14:paraId="0000005E" w14:textId="77777777" w:rsidR="0074412D" w:rsidRDefault="00AE3A16">
      <w:pPr>
        <w:spacing w:line="360" w:lineRule="auto"/>
      </w:pPr>
      <w:r>
        <w:t>Larval cisco absolute growth rates increa</w:t>
      </w:r>
      <w:r>
        <w:t>sed with warming incubation temperatures in both populations (Figure 2). Larvae from Lake Superior had lower absolute growth rates at 2.0 and 4.4°C (</w:t>
      </w:r>
      <w:proofErr w:type="gramStart"/>
      <w:r>
        <w:t>0.049 and 0.044 mm</w:t>
      </w:r>
      <w:proofErr w:type="gramEnd"/>
      <w:r>
        <w:t xml:space="preserve"> day</w:t>
      </w:r>
      <w:r>
        <w:rPr>
          <w:vertAlign w:val="superscript"/>
        </w:rPr>
        <w:t>-1</w:t>
      </w:r>
      <w:r>
        <w:t>, respectively) compared to Lake Ontario (0.056 and 0.061 mm day</w:t>
      </w:r>
      <w:r>
        <w:rPr>
          <w:vertAlign w:val="superscript"/>
        </w:rPr>
        <w:t>-1</w:t>
      </w:r>
      <w:r>
        <w:t xml:space="preserve">, respectively). </w:t>
      </w:r>
      <w:r>
        <w:t>Absolute growth rates increased at 6.9°C for Lake Superior (0.057 mm day</w:t>
      </w:r>
      <w:r>
        <w:rPr>
          <w:vertAlign w:val="superscript"/>
        </w:rPr>
        <w:t>-1</w:t>
      </w:r>
      <w:r>
        <w:t>) and 8.9°C for Lake Ontario (0.078 mm day</w:t>
      </w:r>
      <w:r>
        <w:rPr>
          <w:vertAlign w:val="superscript"/>
        </w:rPr>
        <w:t>-1</w:t>
      </w:r>
      <w:r>
        <w:t>), and both populations had similar absolute growth rates at 6.9 and 8.9°C (mean difference &lt;0.001 and 0.012 mm day</w:t>
      </w:r>
      <w:r>
        <w:rPr>
          <w:vertAlign w:val="superscript"/>
        </w:rPr>
        <w:t>-1</w:t>
      </w:r>
      <w:r>
        <w:t>, respectively; Figur</w:t>
      </w:r>
      <w:r>
        <w:t>e 2).</w:t>
      </w:r>
    </w:p>
    <w:p w14:paraId="0000005F" w14:textId="77777777" w:rsidR="0074412D" w:rsidRDefault="0074412D">
      <w:pPr>
        <w:spacing w:line="360" w:lineRule="auto"/>
        <w:rPr>
          <w:b/>
        </w:rPr>
      </w:pPr>
    </w:p>
    <w:p w14:paraId="00000060" w14:textId="77777777" w:rsidR="0074412D" w:rsidRDefault="00AE3A16">
      <w:pPr>
        <w:pStyle w:val="Heading5"/>
        <w:spacing w:before="0" w:after="0" w:line="360" w:lineRule="auto"/>
        <w:rPr>
          <w:b w:val="0"/>
          <w:i/>
          <w:sz w:val="24"/>
          <w:szCs w:val="24"/>
        </w:rPr>
      </w:pPr>
      <w:bookmarkStart w:id="20" w:name="_heading=h.47qfjgps91is" w:colFirst="0" w:colLast="0"/>
      <w:bookmarkEnd w:id="20"/>
      <w:r>
        <w:rPr>
          <w:b w:val="0"/>
          <w:i/>
          <w:sz w:val="24"/>
          <w:szCs w:val="24"/>
        </w:rPr>
        <w:t>Thermal Challenge</w:t>
      </w:r>
    </w:p>
    <w:p w14:paraId="00000061" w14:textId="77777777" w:rsidR="0074412D" w:rsidRDefault="00AE3A16">
      <w:pPr>
        <w:spacing w:line="360" w:lineRule="auto"/>
      </w:pPr>
      <w:r>
        <w:t xml:space="preserve">Critical thermal limit in larval cisco decreased with warming incubation temperatures in Lake Superior and Lake Ontario (Figure 3). Larvae from Lake Superior incubated at 2.0°C had the highest </w:t>
      </w:r>
      <w:proofErr w:type="spellStart"/>
      <w:r>
        <w:t>CTMax</w:t>
      </w:r>
      <w:proofErr w:type="spellEnd"/>
      <w:r>
        <w:t xml:space="preserve"> (25.81°C). However, </w:t>
      </w:r>
      <w:proofErr w:type="spellStart"/>
      <w:r>
        <w:t>CTMax</w:t>
      </w:r>
      <w:proofErr w:type="spellEnd"/>
      <w:r>
        <w:t xml:space="preserve"> in Lak</w:t>
      </w:r>
      <w:r>
        <w:t xml:space="preserve">e Superior </w:t>
      </w:r>
      <w:sdt>
        <w:sdtPr>
          <w:tag w:val="goog_rdk_9"/>
          <w:id w:val="-1889715598"/>
        </w:sdtPr>
        <w:sdtEndPr/>
        <w:sdtContent>
          <w:commentRangeStart w:id="21"/>
        </w:sdtContent>
      </w:sdt>
      <w:r>
        <w:t xml:space="preserve">decreased </w:t>
      </w:r>
      <w:sdt>
        <w:sdtPr>
          <w:tag w:val="goog_rdk_10"/>
          <w:id w:val="-2071266189"/>
        </w:sdtPr>
        <w:sdtEndPr/>
        <w:sdtContent>
          <w:ins w:id="22" w:author="Taylor Stewart" w:date="2021-06-29T19:38:00Z">
            <w:r>
              <w:t xml:space="preserve">by 0.83 and 0.77°C between the </w:t>
            </w:r>
          </w:ins>
        </w:sdtContent>
      </w:sdt>
      <w:sdt>
        <w:sdtPr>
          <w:tag w:val="goog_rdk_11"/>
          <w:id w:val="1028296625"/>
        </w:sdtPr>
        <w:sdtEndPr/>
        <w:sdtContent>
          <w:del w:id="23" w:author="Taylor Stewart" w:date="2021-06-29T19:38:00Z">
            <w:r>
              <w:delText xml:space="preserve">from </w:delText>
            </w:r>
          </w:del>
        </w:sdtContent>
      </w:sdt>
      <w:r>
        <w:t>2.0 to 4.4°C</w:t>
      </w:r>
      <w:sdt>
        <w:sdtPr>
          <w:tag w:val="goog_rdk_12"/>
          <w:id w:val="-555317749"/>
        </w:sdtPr>
        <w:sdtEndPr/>
        <w:sdtContent>
          <w:ins w:id="24" w:author="Taylor Stewart" w:date="2021-06-29T19:38:00Z">
            <w:r>
              <w:t xml:space="preserve"> and the 4.4 and 6.9°C incubation temperature treatments, respectively </w:t>
            </w:r>
          </w:ins>
        </w:sdtContent>
      </w:sdt>
      <w:sdt>
        <w:sdtPr>
          <w:tag w:val="goog_rdk_13"/>
          <w:id w:val="-1442835946"/>
        </w:sdtPr>
        <w:sdtEndPr/>
        <w:sdtContent>
          <w:del w:id="25" w:author="Taylor Stewart" w:date="2021-06-29T19:38:00Z">
            <w:r>
              <w:delText xml:space="preserve"> (difference 0.83°C) and from 4.4 to 6.9°C (difference 0.77°C)</w:delText>
            </w:r>
          </w:del>
        </w:sdtContent>
      </w:sdt>
      <w:commentRangeEnd w:id="21"/>
      <w:r>
        <w:commentReference w:id="21"/>
      </w:r>
      <w:r>
        <w:t xml:space="preserve">. </w:t>
      </w:r>
      <w:proofErr w:type="spellStart"/>
      <w:r>
        <w:t>CTMax</w:t>
      </w:r>
      <w:proofErr w:type="spellEnd"/>
      <w:r>
        <w:t xml:space="preserve"> was similar for Lake Ontario larvae incubated at 2.0 and 4.4°C (24.99 and 24.96°C, respectively) and decreased at 6.9°C (24.67°C). </w:t>
      </w:r>
    </w:p>
    <w:p w14:paraId="00000062" w14:textId="77777777" w:rsidR="0074412D" w:rsidRDefault="0074412D">
      <w:pPr>
        <w:spacing w:line="360" w:lineRule="auto"/>
        <w:rPr>
          <w:b/>
        </w:rPr>
      </w:pPr>
    </w:p>
    <w:p w14:paraId="00000063" w14:textId="77777777" w:rsidR="0074412D" w:rsidRDefault="00AE3A16">
      <w:pPr>
        <w:pStyle w:val="Heading4"/>
        <w:spacing w:before="0" w:after="0" w:line="360" w:lineRule="auto"/>
      </w:pPr>
      <w:bookmarkStart w:id="26" w:name="_heading=h.bcw58dwm6lcw" w:colFirst="0" w:colLast="0"/>
      <w:bookmarkEnd w:id="26"/>
      <w:r>
        <w:t>Discussion:</w:t>
      </w:r>
    </w:p>
    <w:p w14:paraId="00000064" w14:textId="77777777" w:rsidR="0074412D" w:rsidRDefault="00AE3A16">
      <w:pPr>
        <w:spacing w:line="360" w:lineRule="auto"/>
      </w:pPr>
      <w:r>
        <w:t>Survival, growth rates, and critical thermal limits of cisco larvae from lakes Superior and Ontario wer</w:t>
      </w:r>
      <w:r>
        <w:t>e influenced by embryo incubation temperatures that were warmer than current natural winter water temperatures in these lakes. First, we found a negative relationship between larval survival and embryo incubation temperature. Second, warmer embryo incubati</w:t>
      </w:r>
      <w:r>
        <w:t>on temperatures increased larval growth rates. Third, critical thermal limits decreased with warming incubation temperatures. Lastly, the magnitude of change across incubation temperature treatments was greater in cisco from the historically colder Lake Su</w:t>
      </w:r>
      <w:r>
        <w:t xml:space="preserve">perior </w:t>
      </w:r>
      <w:proofErr w:type="gramStart"/>
      <w:r>
        <w:t>than</w:t>
      </w:r>
      <w:proofErr w:type="gramEnd"/>
      <w:r>
        <w:t xml:space="preserve"> Lake Ontario for all traits examined. These results suggest increased risk to Laurentian Great Lakes cisco populations in response to projected climatic warming. </w:t>
      </w:r>
    </w:p>
    <w:p w14:paraId="00000065" w14:textId="77777777" w:rsidR="0074412D" w:rsidRDefault="0074412D">
      <w:pPr>
        <w:spacing w:line="360" w:lineRule="auto"/>
      </w:pPr>
    </w:p>
    <w:p w14:paraId="00000066" w14:textId="77777777" w:rsidR="0074412D" w:rsidRDefault="00AE3A16">
      <w:pPr>
        <w:spacing w:line="360" w:lineRule="auto"/>
      </w:pPr>
      <w:r>
        <w:lastRenderedPageBreak/>
        <w:t>Our hypothesis that larval survival is highest at the coldest incubation tempera</w:t>
      </w:r>
      <w:r>
        <w:t>ture, which mimicked the natural lake environment, was supported. Between the two lakes, Lake Superior cisco had a sharper decline in larval survival from 2.0 to 4.4°C compared to Lake Ontario cisco. Though both populations are cold adapted, the result sug</w:t>
      </w:r>
      <w:r>
        <w:t>gests Lake Superior cisco were more cold-water adapted than those from Lake Ontario. Spawning cisco from Lake Superior were collected at an open lake location, whereas spawning cisco from Lake Ontario cisco were collected in a shallow, protected bay. Water</w:t>
      </w:r>
      <w:r>
        <w:t xml:space="preserve"> temperatures in shallower protected habitats increase more rapidly after ice-out and have higher maximum spring and summer temperatures (</w:t>
      </w:r>
      <w:r>
        <w:rPr>
          <w:i/>
        </w:rPr>
        <w:t>i.e.,</w:t>
      </w:r>
      <w:r>
        <w:t xml:space="preserve"> Lake Ontario sampling location; </w:t>
      </w:r>
      <w:proofErr w:type="spellStart"/>
      <w:r>
        <w:t>Minns</w:t>
      </w:r>
      <w:proofErr w:type="spellEnd"/>
      <w:r>
        <w:t xml:space="preserve"> et al., 2011) compared to deeper, open-water locations (</w:t>
      </w:r>
      <w:r>
        <w:rPr>
          <w:i/>
        </w:rPr>
        <w:t>i.e.,</w:t>
      </w:r>
      <w:r>
        <w:t xml:space="preserve"> Lake Superior sampling location; </w:t>
      </w:r>
      <w:proofErr w:type="spellStart"/>
      <w:r>
        <w:t>Titze</w:t>
      </w:r>
      <w:proofErr w:type="spellEnd"/>
      <w:r>
        <w:t xml:space="preserve"> and Austin, 2014) because the heat capacity of water is positively related to depth and water is mixed less in protected bays (</w:t>
      </w:r>
      <w:proofErr w:type="spellStart"/>
      <w:r>
        <w:t>Assel</w:t>
      </w:r>
      <w:proofErr w:type="spellEnd"/>
      <w:r>
        <w:t xml:space="preserve"> et al., 2003; Gan and Liu, 2020; </w:t>
      </w:r>
      <w:proofErr w:type="spellStart"/>
      <w:r>
        <w:t>Verburg</w:t>
      </w:r>
      <w:proofErr w:type="spellEnd"/>
      <w:r>
        <w:t xml:space="preserve"> and </w:t>
      </w:r>
      <w:proofErr w:type="spellStart"/>
      <w:r>
        <w:t>Antenucci</w:t>
      </w:r>
      <w:proofErr w:type="spellEnd"/>
      <w:r>
        <w:t>, 2010). Interactions among w</w:t>
      </w:r>
      <w:r>
        <w:t>inter and spring temperatures, hatching dates, zooplankton availability and larval size-dependent predation mortality influence year-class strength of vendace (</w:t>
      </w:r>
      <w:r>
        <w:rPr>
          <w:i/>
        </w:rPr>
        <w:t xml:space="preserve">C. </w:t>
      </w:r>
      <w:proofErr w:type="spellStart"/>
      <w:r>
        <w:rPr>
          <w:i/>
        </w:rPr>
        <w:t>albula</w:t>
      </w:r>
      <w:proofErr w:type="spellEnd"/>
      <w:r>
        <w:t>) and European whitefish (</w:t>
      </w:r>
      <w:r>
        <w:rPr>
          <w:i/>
        </w:rPr>
        <w:t>C. lavaretus</w:t>
      </w:r>
      <w:r>
        <w:t>) in Europe (</w:t>
      </w:r>
      <w:proofErr w:type="spellStart"/>
      <w:r>
        <w:t>Anneville</w:t>
      </w:r>
      <w:proofErr w:type="spellEnd"/>
      <w:r>
        <w:t xml:space="preserve"> et al., 2009; </w:t>
      </w:r>
      <w:proofErr w:type="spellStart"/>
      <w:r>
        <w:t>Marjomäki</w:t>
      </w:r>
      <w:proofErr w:type="spellEnd"/>
      <w:r>
        <w:t xml:space="preserve"> et</w:t>
      </w:r>
      <w:r>
        <w:t xml:space="preserve"> al., 2004; </w:t>
      </w:r>
      <w:proofErr w:type="spellStart"/>
      <w:r>
        <w:t>Mehner</w:t>
      </w:r>
      <w:proofErr w:type="spellEnd"/>
      <w:r>
        <w:t xml:space="preserve"> et al., 2011; Miller et al., 1988). Spring warming rates in particular appear to play a critical role in prey availability and larval growth and survival of autumn-spawning coregonines (Karjalainen et al., 2015; Myers et al., 2014).</w:t>
      </w:r>
    </w:p>
    <w:p w14:paraId="00000067" w14:textId="77777777" w:rsidR="0074412D" w:rsidRDefault="0074412D">
      <w:pPr>
        <w:spacing w:line="360" w:lineRule="auto"/>
      </w:pPr>
    </w:p>
    <w:p w14:paraId="00000068" w14:textId="77777777" w:rsidR="0074412D" w:rsidRDefault="00AE3A16">
      <w:pPr>
        <w:spacing w:line="360" w:lineRule="auto"/>
      </w:pPr>
      <w:r>
        <w:t>The</w:t>
      </w:r>
      <w:r>
        <w:t xml:space="preserve"> transition from endogenous to exogenous feeding is critical to larval fish survival (Cushing, 1990; </w:t>
      </w:r>
      <w:proofErr w:type="spellStart"/>
      <w:r>
        <w:t>Hjort</w:t>
      </w:r>
      <w:proofErr w:type="spellEnd"/>
      <w:r>
        <w:t>, 1914). Higher winter temperatures induce earlier coregonine embryo hatching and cause larvae to have smaller lengths-at-hatch and larger yolk-sac vo</w:t>
      </w:r>
      <w:r>
        <w:t>lumes (Karjalainen et al., 2015; Stewart et al., 2021a). In wild populations, earlier hatching may also increase the mismatch between the onset of spring plankton blooms and larval prey, increasing the risk for starvation and higher larval mortality (Cushi</w:t>
      </w:r>
      <w:r>
        <w:t>ng, 1990; Myers et al., 2014). Larvae hatching with larger yolk sacs may have more time to transition to exogenous feeding (</w:t>
      </w:r>
      <w:proofErr w:type="spellStart"/>
      <w:r>
        <w:t>Hjort</w:t>
      </w:r>
      <w:proofErr w:type="spellEnd"/>
      <w:r>
        <w:t xml:space="preserve">, 1914; </w:t>
      </w:r>
      <w:proofErr w:type="spellStart"/>
      <w:r>
        <w:t>Lucke</w:t>
      </w:r>
      <w:proofErr w:type="spellEnd"/>
      <w:r>
        <w:t xml:space="preserve"> et al., 2020; Miller et al., 1988), but at a cost to swimming efficiency and predator avoidance (</w:t>
      </w:r>
      <w:proofErr w:type="spellStart"/>
      <w:r>
        <w:t>Darowski</w:t>
      </w:r>
      <w:proofErr w:type="spellEnd"/>
      <w:r>
        <w:t xml:space="preserve"> et al.,</w:t>
      </w:r>
      <w:r>
        <w:t xml:space="preserve"> 1988; Myers et al., 2014). Our experiment provided cisco larvae a predator-free environment with </w:t>
      </w:r>
      <w:r>
        <w:rPr>
          <w:i/>
        </w:rPr>
        <w:t xml:space="preserve">ad libitum </w:t>
      </w:r>
      <w:r>
        <w:t xml:space="preserve">food immediately after hatching, yet we still observed sharp declines in larval survival for those incubated at increased temperatures. We suggest </w:t>
      </w:r>
      <w:r>
        <w:t xml:space="preserve">an additional or alternative hypothesis for a survival bottleneck under climate change scenarios is </w:t>
      </w:r>
      <w:r>
        <w:lastRenderedPageBreak/>
        <w:t>that larval cisco survival may not be as limited by prey availability but instead by reduced physiological condition caused by warmer embryo incubations.</w:t>
      </w:r>
    </w:p>
    <w:p w14:paraId="00000069" w14:textId="77777777" w:rsidR="0074412D" w:rsidRDefault="0074412D">
      <w:pPr>
        <w:spacing w:line="360" w:lineRule="auto"/>
      </w:pPr>
    </w:p>
    <w:p w14:paraId="0000006A" w14:textId="77777777" w:rsidR="0074412D" w:rsidRDefault="00AE3A16">
      <w:pPr>
        <w:spacing w:line="360" w:lineRule="auto"/>
      </w:pPr>
      <w:r>
        <w:t>R</w:t>
      </w:r>
      <w:r>
        <w:t>apid larval growth is associated with high survival (</w:t>
      </w:r>
      <w:proofErr w:type="spellStart"/>
      <w:r>
        <w:t>Blaxter</w:t>
      </w:r>
      <w:proofErr w:type="spellEnd"/>
      <w:r>
        <w:t xml:space="preserve">, 1986; </w:t>
      </w:r>
      <w:proofErr w:type="spellStart"/>
      <w:r>
        <w:t>Houde</w:t>
      </w:r>
      <w:proofErr w:type="spellEnd"/>
      <w:r>
        <w:t>, 1989; Miller et al., 1988; Myers et al., 2014; Ware, 1975). In our experiment, larval cisco exhibited low survival despite higher absolute growth rates when incubated at warmer temp</w:t>
      </w:r>
      <w:r>
        <w:t xml:space="preserve">eratures. These results did not support our hypothesis </w:t>
      </w:r>
      <w:sdt>
        <w:sdtPr>
          <w:tag w:val="goog_rdk_14"/>
          <w:id w:val="-1816797864"/>
        </w:sdtPr>
        <w:sdtEndPr/>
        <w:sdtContent>
          <w:ins w:id="27" w:author="Taylor Stewart" w:date="2021-06-29T19:51:00Z">
            <w:r>
              <w:t>that warmer, sub-optimal cisco incubation temperatures decrease larval growth rates</w:t>
            </w:r>
          </w:ins>
        </w:sdtContent>
      </w:sdt>
      <w:r>
        <w:t>. Coregonine embryos incubated at high temperatures (i.e., &gt; 6°C) often hatch prematurely and are underdeveloped (Co</w:t>
      </w:r>
      <w:r>
        <w:t>lby and Brooke, 1970; Price, 1940). Warmer incubations may require free-floating embryos to rapidly convert yolk for development. In this sense, higher absolute growth rates gained from warming incubation temperatures may not be optimal for survival. Larva</w:t>
      </w:r>
      <w:r>
        <w:t>l cisco from Lake Superior use a mixed-feeding strategy with endogenous energy reserves (i.e., yolk) and exogenous feeding overlapping at lengths between 10-12 mm (</w:t>
      </w:r>
      <w:proofErr w:type="spellStart"/>
      <w:r>
        <w:t>Lucke</w:t>
      </w:r>
      <w:proofErr w:type="spellEnd"/>
      <w:r>
        <w:t xml:space="preserve"> et al., 2020). Embryos incubated at colder temperatures (i.e., 2.0 and 4.4°C) from the</w:t>
      </w:r>
      <w:r>
        <w:t xml:space="preserve"> sampled populations of lakes Superior and Ontario cisco had mean lengths-at-hatch from 9.9-11.3 mm, whereas mean lengths-at-hatch ranged from 8.7-9.7 mm at the warmest incubation temperature (8.9°C; Stewart et al., 2021a). A combination of field and exper</w:t>
      </w:r>
      <w:r>
        <w:t xml:space="preserve">imental data suggests that cold, long incubations with prolonged development results in larger length-at-hatch with less endogenous energy reserves, the ability to immediately use a mixed endogenous and exogenous feeding strategy, and lower growth rates </w:t>
      </w:r>
      <w:proofErr w:type="gramStart"/>
      <w:r>
        <w:t>co</w:t>
      </w:r>
      <w:r>
        <w:t>uld to</w:t>
      </w:r>
      <w:proofErr w:type="gramEnd"/>
      <w:r>
        <w:t xml:space="preserve"> be the best scenario to maximize larval survival (</w:t>
      </w:r>
      <w:proofErr w:type="spellStart"/>
      <w:r>
        <w:t>Lucke</w:t>
      </w:r>
      <w:proofErr w:type="spellEnd"/>
      <w:r>
        <w:t xml:space="preserve"> et al., 2020; Stewart et al., 2021a). However, this ‘goldilocks scenario’ may only work if all biotic and abiotic conditions (</w:t>
      </w:r>
      <w:r>
        <w:rPr>
          <w:i/>
        </w:rPr>
        <w:t xml:space="preserve">e.g., </w:t>
      </w:r>
      <w:r>
        <w:t>water temperature, appropriately sized prey, etc.) match cisc</w:t>
      </w:r>
      <w:r>
        <w:t xml:space="preserve">o phenotypes. This hypothesis remains to be tested, as our experiments provided a stable and optimal temperature and feeding environment, conditions that cannot be assumed to occur in the wild. </w:t>
      </w:r>
    </w:p>
    <w:p w14:paraId="0000006B" w14:textId="77777777" w:rsidR="0074412D" w:rsidRDefault="0074412D">
      <w:pPr>
        <w:spacing w:line="360" w:lineRule="auto"/>
      </w:pPr>
    </w:p>
    <w:p w14:paraId="0000006C" w14:textId="77777777" w:rsidR="0074412D" w:rsidRDefault="00AE3A16">
      <w:pPr>
        <w:spacing w:line="360" w:lineRule="auto"/>
      </w:pPr>
      <w:r>
        <w:t>The ability of larval cisco to use favorable nursery habitat</w:t>
      </w:r>
      <w:r>
        <w:t xml:space="preserve"> near the lake surface is directly related to their ability to tolerate the seasonal increase in surface water temperatures. The increase in </w:t>
      </w:r>
      <w:proofErr w:type="spellStart"/>
      <w:r>
        <w:t>CTMax</w:t>
      </w:r>
      <w:proofErr w:type="spellEnd"/>
      <w:r>
        <w:t xml:space="preserve"> with decreased incubation temperature supported our hypothesis that cold, pre-climate change conditions would</w:t>
      </w:r>
      <w:r>
        <w:t xml:space="preserve"> maximize thermal performance. The different magnitudes of change between cisco from lakes Superior and Ontario could be explained from evolutionary adaptations </w:t>
      </w:r>
      <w:r>
        <w:lastRenderedPageBreak/>
        <w:t>to local conditions. Fish populations from high-latitude, low-temperature locales often compens</w:t>
      </w:r>
      <w:r>
        <w:t>ate for slower metabolism and lower growth rates by having more efficient physiological performance than low-latitude populations (</w:t>
      </w:r>
      <w:r>
        <w:rPr>
          <w:i/>
        </w:rPr>
        <w:t xml:space="preserve">i.e., </w:t>
      </w:r>
      <w:r>
        <w:t xml:space="preserve">countergradient variation; Conover and Present, 1990; Jonassen, 2000; </w:t>
      </w:r>
      <w:proofErr w:type="spellStart"/>
      <w:r>
        <w:t>Reist</w:t>
      </w:r>
      <w:proofErr w:type="spellEnd"/>
      <w:r>
        <w:t xml:space="preserve"> et al., 2006). Lake Superior experiences co</w:t>
      </w:r>
      <w:r>
        <w:t>lder and less seasonal variation in water temperature than Lake Ontario (</w:t>
      </w:r>
      <w:proofErr w:type="spellStart"/>
      <w:r>
        <w:t>Calamita</w:t>
      </w:r>
      <w:proofErr w:type="spellEnd"/>
      <w:r>
        <w:t xml:space="preserve"> et al., 2021; Zhang et al., 2018), and larval cisco from Lake Superior may have more efficient physiological adaptations (</w:t>
      </w:r>
      <w:r>
        <w:rPr>
          <w:i/>
        </w:rPr>
        <w:t>e.g.,</w:t>
      </w:r>
      <w:r>
        <w:t xml:space="preserve"> cardiac and respiratory performance) which cou</w:t>
      </w:r>
      <w:r>
        <w:t xml:space="preserve">ld explain the high thermal tolerance at cold incubation temperatures and sensitivity to increased temperatures. Our results suggest research on mechanisms driving the observed differences in </w:t>
      </w:r>
      <w:proofErr w:type="spellStart"/>
      <w:r>
        <w:t>CTMax</w:t>
      </w:r>
      <w:proofErr w:type="spellEnd"/>
      <w:r>
        <w:t xml:space="preserve"> between populations (</w:t>
      </w:r>
      <w:r>
        <w:rPr>
          <w:i/>
        </w:rPr>
        <w:t>e.g.,</w:t>
      </w:r>
      <w:r>
        <w:t xml:space="preserve"> cardiac failure, oxidative dama</w:t>
      </w:r>
      <w:r>
        <w:t>ge to tissue, body mass, stress biomarkers, protein denaturation, etc.) may prove insightful.</w:t>
      </w:r>
    </w:p>
    <w:p w14:paraId="0000006D" w14:textId="77777777" w:rsidR="0074412D" w:rsidRDefault="0074412D">
      <w:pPr>
        <w:spacing w:line="360" w:lineRule="auto"/>
        <w:rPr>
          <w:strike/>
          <w:color w:val="00796B"/>
          <w:highlight w:val="white"/>
        </w:rPr>
      </w:pPr>
    </w:p>
    <w:sdt>
      <w:sdtPr>
        <w:tag w:val="goog_rdk_16"/>
        <w:id w:val="-1315643130"/>
      </w:sdtPr>
      <w:sdtEndPr/>
      <w:sdtContent>
        <w:p w14:paraId="0000006E" w14:textId="77777777" w:rsidR="0074412D" w:rsidRDefault="00AE3A16">
          <w:pPr>
            <w:widowControl w:val="0"/>
            <w:spacing w:line="360" w:lineRule="auto"/>
            <w:ind w:right="40"/>
            <w:rPr>
              <w:ins w:id="28" w:author="Taylor Stewart" w:date="2021-06-29T20:09:00Z"/>
            </w:rPr>
          </w:pPr>
          <w:r>
            <w:t xml:space="preserve">Our results have implications for current and proposed hatchery-based restoration efforts of coregonines in the Laurentian Great Lakes (Bronte et al., 2017). We </w:t>
          </w:r>
          <w:r>
            <w:t>found that cisco offspring from two of the Great Lakes raised at warm incubation temperatures (</w:t>
          </w:r>
          <w:r>
            <w:rPr>
              <w:i/>
            </w:rPr>
            <w:t xml:space="preserve">i.e., </w:t>
          </w:r>
          <w:r>
            <w:t>&gt; 4.5°C) had lower overall performance than individuals incubated at cold temperatures (</w:t>
          </w:r>
          <w:r>
            <w:rPr>
              <w:i/>
            </w:rPr>
            <w:t>i.e.,</w:t>
          </w:r>
          <w:r>
            <w:t xml:space="preserve"> &lt; 4.5°C). Many coregonine hatchery facilities around the Grea</w:t>
          </w:r>
          <w:r>
            <w:t>t Lakes do not or cannot incubate embryos under natural lake thermal conditions (</w:t>
          </w:r>
          <w:r>
            <w:rPr>
              <w:i/>
            </w:rPr>
            <w:t>i.e.,</w:t>
          </w:r>
          <w:r>
            <w:t xml:space="preserve"> cold water temperatures,  &lt; 4.5°C; Bronte et al., 2017). </w:t>
          </w:r>
          <w:sdt>
            <w:sdtPr>
              <w:tag w:val="goog_rdk_15"/>
              <w:id w:val="-687204681"/>
            </w:sdtPr>
            <w:sdtEndPr/>
            <w:sdtContent>
              <w:ins w:id="29" w:author="Taylor Stewart" w:date="2021-06-29T20:09:00Z">
                <w:r>
                  <w:t>Hatchery-produced fish can have lower fitness in natural environments than wild fish (Araki et al., 2008; Bailey</w:t>
                </w:r>
                <w:r>
                  <w:t xml:space="preserve"> et al., 2010; Christie et al., 2014). Offspring from parents haphazardly selected for artificial breeding and reared in captivity before release have the potential to induce strong directional selection and harm naturally recruiting populations (Araki and</w:t>
                </w:r>
                <w:r>
                  <w:t xml:space="preserve"> Schmid, 2010; Tingley III et al., 2019). Transgenerational effect of lower larval performance and its potential effect on the response to selection are unknown but warrants investigation (Araki et al., 2008; Araki and Schmid, 2010; Christie et al., 2014; </w:t>
                </w:r>
                <w:r>
                  <w:t>Ford, 2002). The consequences an artificial environment may have on the genetic diversity within a population and fitness of post-stocking individuals needs to be considered in ongoing restoration and conservation efforts (Tingley III et al., 2019).</w:t>
                </w:r>
              </w:ins>
            </w:sdtContent>
          </w:sdt>
        </w:p>
      </w:sdtContent>
    </w:sdt>
    <w:p w14:paraId="0000006F" w14:textId="77777777" w:rsidR="0074412D" w:rsidRDefault="0074412D">
      <w:pPr>
        <w:widowControl w:val="0"/>
        <w:spacing w:line="360" w:lineRule="auto"/>
        <w:ind w:right="40"/>
      </w:pPr>
    </w:p>
    <w:p w14:paraId="00000070" w14:textId="77777777" w:rsidR="0074412D" w:rsidRDefault="00AE3A16">
      <w:pPr>
        <w:widowControl w:val="0"/>
        <w:spacing w:line="360" w:lineRule="auto"/>
        <w:ind w:right="40"/>
      </w:pPr>
      <w:r>
        <w:t>I</w:t>
      </w:r>
      <w:r>
        <w:t>dentifying the genetic mechanisms (</w:t>
      </w:r>
      <w:r>
        <w:rPr>
          <w:i/>
        </w:rPr>
        <w:t>i.e.,</w:t>
      </w:r>
      <w:r>
        <w:t xml:space="preserve"> SNPs and gene expression) involved in the thermal adaptation and acclimation of coregonine populations is an important next step. Variation in </w:t>
      </w:r>
      <w:r>
        <w:lastRenderedPageBreak/>
        <w:t>certain genetic markers and survival under thermal stress may allow mana</w:t>
      </w:r>
      <w:r>
        <w:t>gers to determine the genotypes associated with increased survival at variable or increasing temperatures (</w:t>
      </w:r>
      <w:proofErr w:type="spellStart"/>
      <w:r>
        <w:t>Narum</w:t>
      </w:r>
      <w:proofErr w:type="spellEnd"/>
      <w:r>
        <w:t xml:space="preserve"> et al., 2013). Examining gene expression across populations and temperature treatments will help identify and evaluate the function of differen</w:t>
      </w:r>
      <w:r>
        <w:t>tially expressed genes and potential physiological pathways that may be disproportionately under- or over-represented with thermal stress (</w:t>
      </w:r>
      <w:proofErr w:type="spellStart"/>
      <w:r>
        <w:t>Rougeux</w:t>
      </w:r>
      <w:proofErr w:type="spellEnd"/>
      <w:r>
        <w:t xml:space="preserve"> et al., 2018). Furthermore, the combination of genomic tools (</w:t>
      </w:r>
      <w:r>
        <w:rPr>
          <w:i/>
        </w:rPr>
        <w:t xml:space="preserve">e.g., </w:t>
      </w:r>
      <w:r>
        <w:t>genome-wide association study and RNA-seq</w:t>
      </w:r>
      <w:r>
        <w:t>) in thermal ecology experiments can provide valuable insight into the functional significance of markers associated with thermal tolerance (</w:t>
      </w:r>
      <w:proofErr w:type="spellStart"/>
      <w:r>
        <w:t>Rougeux</w:t>
      </w:r>
      <w:proofErr w:type="spellEnd"/>
      <w:r>
        <w:t xml:space="preserve"> et al., 2018). Considerable progress has been recently made in advancing our genomic knowledge of Laurentia</w:t>
      </w:r>
      <w:r>
        <w:t>n Great Lakes coregonines that will provide a foundation for this work (</w:t>
      </w:r>
      <w:proofErr w:type="spellStart"/>
      <w:r>
        <w:t>Ackiss</w:t>
      </w:r>
      <w:proofErr w:type="spellEnd"/>
      <w:r>
        <w:t xml:space="preserve"> et al., 2020; Blumstein et al., 2020; Eaton et al., 2021; Lachance et al., In revision).</w:t>
      </w:r>
    </w:p>
    <w:p w14:paraId="00000071" w14:textId="77777777" w:rsidR="0074412D" w:rsidRDefault="0074412D">
      <w:pPr>
        <w:widowControl w:val="0"/>
        <w:spacing w:line="360" w:lineRule="auto"/>
        <w:ind w:right="40"/>
      </w:pPr>
    </w:p>
    <w:p w14:paraId="00000072" w14:textId="77777777" w:rsidR="0074412D" w:rsidRDefault="00AE3A16">
      <w:pPr>
        <w:pStyle w:val="Heading4"/>
        <w:spacing w:before="0" w:after="0" w:line="360" w:lineRule="auto"/>
      </w:pPr>
      <w:bookmarkStart w:id="30" w:name="_heading=h.ee5m99w34m3d" w:colFirst="0" w:colLast="0"/>
      <w:bookmarkEnd w:id="30"/>
      <w:r>
        <w:t>Conclusion:</w:t>
      </w:r>
    </w:p>
    <w:p w14:paraId="00000073" w14:textId="77777777" w:rsidR="0074412D" w:rsidRDefault="00AE3A16">
      <w:pPr>
        <w:spacing w:line="360" w:lineRule="auto"/>
        <w:rPr>
          <w:highlight w:val="white"/>
        </w:rPr>
      </w:pPr>
      <w:r>
        <w:t>The rapidity at which winter environments are changing has revealed our ‘bl</w:t>
      </w:r>
      <w:r>
        <w:t>ind spot’ for winter biology (</w:t>
      </w:r>
      <w:proofErr w:type="spellStart"/>
      <w:r>
        <w:t>Ozersky</w:t>
      </w:r>
      <w:proofErr w:type="spellEnd"/>
      <w:r>
        <w:t xml:space="preserve"> et al., 2021). The results presented here and elsewhere (Karjalainen et al., 2015, 2016; Stewart et al., 2021b, 2021a) focus on how coregonine reproduction may be impacted by a warming climate and suggest that while we</w:t>
      </w:r>
      <w:r>
        <w:t xml:space="preserve"> have much to learn, the effects of warming winters will vary among populations and with the magnitude of warming. These results highlight the importance of integrating natural habitat preferences into stock propagation programs to ensure offspring are set</w:t>
      </w:r>
      <w:r>
        <w:t xml:space="preserve"> up for success upon reintroduction. A challenge for managers and propagation facilities is to consider the impact embryo incubation conditions may have on larval survival and performance in relation to production targets.</w:t>
      </w:r>
      <w:r>
        <w:rPr>
          <w:highlight w:val="white"/>
        </w:rPr>
        <w:t xml:space="preserve"> Additionally, </w:t>
      </w:r>
      <w:r>
        <w:t>propagation and sto</w:t>
      </w:r>
      <w:r>
        <w:t>cking may accomplish the short-term restoration objective of supplementing wild populations, but other limiting factors (</w:t>
      </w:r>
      <w:r>
        <w:rPr>
          <w:i/>
        </w:rPr>
        <w:t>e.g.,</w:t>
      </w:r>
      <w:r>
        <w:t xml:space="preserve"> habitat loss, anthropogenic disturbances, water quality, invasive species) also need to be addressed to achieve long-term populat</w:t>
      </w:r>
      <w:r>
        <w:t xml:space="preserve">ion conservation and viability (Tingley III et al., 2019). </w:t>
      </w:r>
      <w:r>
        <w:rPr>
          <w:highlight w:val="white"/>
        </w:rPr>
        <w:t>Maximizing phenotypic variation and adaptability to changing conditions (</w:t>
      </w:r>
      <w:r>
        <w:rPr>
          <w:i/>
          <w:highlight w:val="white"/>
        </w:rPr>
        <w:t xml:space="preserve">i.e., </w:t>
      </w:r>
      <w:r>
        <w:rPr>
          <w:highlight w:val="white"/>
        </w:rPr>
        <w:t>portfolio effect; Schindler et al., 2015, 2010) is a strong consideration in restoration and conservation efforts. Emb</w:t>
      </w:r>
      <w:r>
        <w:rPr>
          <w:highlight w:val="white"/>
        </w:rPr>
        <w:t>racing management strategies to foster increased early-life stage fitness could improve the ability of coregonines to cope with environmental change in the wild and aid in addressing recruitment bottlenecks.</w:t>
      </w:r>
    </w:p>
    <w:p w14:paraId="00000074" w14:textId="77777777" w:rsidR="0074412D" w:rsidRDefault="0074412D">
      <w:pPr>
        <w:spacing w:line="360" w:lineRule="auto"/>
        <w:rPr>
          <w:highlight w:val="white"/>
        </w:rPr>
      </w:pPr>
    </w:p>
    <w:p w14:paraId="00000075" w14:textId="77777777" w:rsidR="0074412D" w:rsidRDefault="00AE3A16">
      <w:pPr>
        <w:pStyle w:val="Heading4"/>
        <w:spacing w:before="0" w:after="0" w:line="360" w:lineRule="auto"/>
      </w:pPr>
      <w:bookmarkStart w:id="31" w:name="_heading=h.w50rx2nojyuz" w:colFirst="0" w:colLast="0"/>
      <w:bookmarkEnd w:id="31"/>
      <w:r>
        <w:lastRenderedPageBreak/>
        <w:t>Acknowledgments:</w:t>
      </w:r>
    </w:p>
    <w:p w14:paraId="00000076" w14:textId="77777777" w:rsidR="0074412D" w:rsidRDefault="00AE3A16">
      <w:pPr>
        <w:spacing w:line="360" w:lineRule="auto"/>
      </w:pPr>
      <w:r>
        <w:t>We thank staff at the Wisconsi</w:t>
      </w:r>
      <w:r>
        <w:t xml:space="preserve">n Department of Natural Resources Bayfield Fisheries Field Station, U. S. Geological Survey Tunison Laboratory of Aquatic Science, and New York State Department of Environmental Conservation Cape Vincent Fisheries Station for field collections of spawning </w:t>
      </w:r>
      <w:r>
        <w:t>adults. Rachel Taylor, Dan Yule, and Caroline Rosinski helped with fertilizations and incubation experiment maintenance. Stockwell and Dr. Ellen Marsden laboratory members and anonymous peer reviewers strengthened the manuscript. This work was funded by th</w:t>
      </w:r>
      <w:r>
        <w:t>e U. S. Geological Survey under Grant/Cooperative Agreement No. G16AP00087 to the Vermont Water Resources and Lakes Studies Center and G17AC00042 to the University of Vermont. Additionally, this work was made possible with funds made available to Lake Cham</w:t>
      </w:r>
      <w:r>
        <w:t>plain by Senator Patrick Leahy through the Great Lakes Fishery Commission. Any use of trade, product, or firm names is for descriptive purposes only and does not imply endorsement by the U.S. Government.</w:t>
      </w:r>
    </w:p>
    <w:p w14:paraId="00000077" w14:textId="77777777" w:rsidR="0074412D" w:rsidRDefault="0074412D">
      <w:pPr>
        <w:spacing w:line="360" w:lineRule="auto"/>
      </w:pPr>
    </w:p>
    <w:p w14:paraId="00000078" w14:textId="77777777" w:rsidR="0074412D" w:rsidRDefault="00AE3A16">
      <w:pPr>
        <w:pStyle w:val="Heading4"/>
        <w:spacing w:before="0" w:after="0" w:line="360" w:lineRule="auto"/>
      </w:pPr>
      <w:bookmarkStart w:id="32" w:name="_heading=h.1dpcv941q3nu" w:colFirst="0" w:colLast="0"/>
      <w:bookmarkEnd w:id="32"/>
      <w:r>
        <w:t>References:</w:t>
      </w:r>
    </w:p>
    <w:p w14:paraId="00000079" w14:textId="77777777" w:rsidR="0074412D" w:rsidRDefault="00AE3A16">
      <w:pPr>
        <w:widowControl w:val="0"/>
        <w:spacing w:line="360" w:lineRule="auto"/>
        <w:ind w:left="480" w:hanging="480"/>
      </w:pPr>
      <w:proofErr w:type="spellStart"/>
      <w:r>
        <w:t>Ackiss</w:t>
      </w:r>
      <w:proofErr w:type="spellEnd"/>
      <w:r>
        <w:t xml:space="preserve">, A.S., Larson, W.A., Stott, W., </w:t>
      </w:r>
      <w:r>
        <w:t xml:space="preserve">2020. Genotyping‐by‐sequencing illuminates high levels of divergence among sympatric forms of coregonines in the Laurentian Great Lakes. </w:t>
      </w:r>
      <w:proofErr w:type="spellStart"/>
      <w:r>
        <w:t>Evol</w:t>
      </w:r>
      <w:proofErr w:type="spellEnd"/>
      <w:r>
        <w:t>. Appl. 13, 1037–1054. https://doi.org/10.1111/eva.12919</w:t>
      </w:r>
    </w:p>
    <w:p w14:paraId="0000007A" w14:textId="77777777" w:rsidR="0074412D" w:rsidRDefault="00AE3A16">
      <w:pPr>
        <w:widowControl w:val="0"/>
        <w:spacing w:line="360" w:lineRule="auto"/>
        <w:ind w:left="480" w:hanging="480"/>
      </w:pPr>
      <w:proofErr w:type="spellStart"/>
      <w:r>
        <w:t>Anneville</w:t>
      </w:r>
      <w:proofErr w:type="spellEnd"/>
      <w:r>
        <w:t xml:space="preserve">, O., </w:t>
      </w:r>
      <w:proofErr w:type="spellStart"/>
      <w:r>
        <w:t>Lasne</w:t>
      </w:r>
      <w:proofErr w:type="spellEnd"/>
      <w:r>
        <w:t xml:space="preserve">, E., </w:t>
      </w:r>
      <w:proofErr w:type="spellStart"/>
      <w:r>
        <w:t>Guillard</w:t>
      </w:r>
      <w:proofErr w:type="spellEnd"/>
      <w:r>
        <w:t xml:space="preserve">, J., </w:t>
      </w:r>
      <w:proofErr w:type="spellStart"/>
      <w:r>
        <w:t>Eckmann</w:t>
      </w:r>
      <w:proofErr w:type="spellEnd"/>
      <w:r>
        <w:t xml:space="preserve">, R., Stockwell, J.D., Gillet, C., Yule, D.L., 2015. Impact of Fishing and Stocking Practices on </w:t>
      </w:r>
      <w:proofErr w:type="spellStart"/>
      <w:r>
        <w:t>Coregonid</w:t>
      </w:r>
      <w:proofErr w:type="spellEnd"/>
      <w:r>
        <w:t xml:space="preserve"> Diversity. Food </w:t>
      </w:r>
      <w:proofErr w:type="spellStart"/>
      <w:r>
        <w:t>Nutr</w:t>
      </w:r>
      <w:proofErr w:type="spellEnd"/>
      <w:r>
        <w:t>. Sci. 06, 1045–1055. https://doi.org/10.4236/fns.2015.611108</w:t>
      </w:r>
    </w:p>
    <w:p w14:paraId="0000007B" w14:textId="77777777" w:rsidR="0074412D" w:rsidRDefault="00AE3A16">
      <w:pPr>
        <w:widowControl w:val="0"/>
        <w:spacing w:line="360" w:lineRule="auto"/>
        <w:ind w:left="480" w:hanging="480"/>
      </w:pPr>
      <w:proofErr w:type="spellStart"/>
      <w:r>
        <w:t>Anneville</w:t>
      </w:r>
      <w:proofErr w:type="spellEnd"/>
      <w:r>
        <w:t xml:space="preserve">, O., </w:t>
      </w:r>
      <w:proofErr w:type="spellStart"/>
      <w:r>
        <w:t>Souis</w:t>
      </w:r>
      <w:r>
        <w:t>si</w:t>
      </w:r>
      <w:proofErr w:type="spellEnd"/>
      <w:r>
        <w:t xml:space="preserve">, S., </w:t>
      </w:r>
      <w:proofErr w:type="spellStart"/>
      <w:r>
        <w:t>Molinero</w:t>
      </w:r>
      <w:proofErr w:type="spellEnd"/>
      <w:r>
        <w:t xml:space="preserve">, J.C., </w:t>
      </w:r>
      <w:proofErr w:type="spellStart"/>
      <w:r>
        <w:t>Gerdeaux</w:t>
      </w:r>
      <w:proofErr w:type="spellEnd"/>
      <w:r>
        <w:t xml:space="preserve">, D., 2009. Influences of human activity and climate on the stock‐recruitment dynamics of whitefish, </w:t>
      </w:r>
      <w:r>
        <w:rPr>
          <w:i/>
        </w:rPr>
        <w:t>Coregonus lavaretus</w:t>
      </w:r>
      <w:r>
        <w:t xml:space="preserve">, in Lake Geneva. Fish. </w:t>
      </w:r>
      <w:proofErr w:type="spellStart"/>
      <w:r>
        <w:t>Manag</w:t>
      </w:r>
      <w:proofErr w:type="spellEnd"/>
      <w:r>
        <w:t>. Ecol. 16, 492–500. https://doi.org/10.1111/j.1365-2400.2009.00703.x</w:t>
      </w:r>
    </w:p>
    <w:p w14:paraId="0000007C" w14:textId="77777777" w:rsidR="0074412D" w:rsidRDefault="00AE3A16">
      <w:pPr>
        <w:widowControl w:val="0"/>
        <w:spacing w:line="360" w:lineRule="auto"/>
        <w:ind w:left="480" w:hanging="480"/>
      </w:pPr>
      <w:r>
        <w:t>Araki</w:t>
      </w:r>
      <w:r>
        <w:t xml:space="preserve">, H., </w:t>
      </w:r>
      <w:proofErr w:type="spellStart"/>
      <w:r>
        <w:t>Berejikian</w:t>
      </w:r>
      <w:proofErr w:type="spellEnd"/>
      <w:r>
        <w:t xml:space="preserve">, B.A., Ford, M.J., Blouin, M.S., 2008. Fitness of hatchery‐reared salmonids in the wild. </w:t>
      </w:r>
      <w:proofErr w:type="spellStart"/>
      <w:r>
        <w:t>Evol</w:t>
      </w:r>
      <w:proofErr w:type="spellEnd"/>
      <w:r>
        <w:t>. Appl. 1, 342–355. https://doi.org/10.1111/j.1752-4571.2008.00026.x</w:t>
      </w:r>
    </w:p>
    <w:p w14:paraId="0000007D" w14:textId="77777777" w:rsidR="0074412D" w:rsidRDefault="00AE3A16">
      <w:pPr>
        <w:widowControl w:val="0"/>
        <w:spacing w:line="360" w:lineRule="auto"/>
        <w:ind w:left="480" w:hanging="480"/>
      </w:pPr>
      <w:r>
        <w:t xml:space="preserve">Araki, H., Schmid, C., 2010. Is hatchery stocking a help or </w:t>
      </w:r>
      <w:proofErr w:type="gramStart"/>
      <w:r>
        <w:t>harm?:</w:t>
      </w:r>
      <w:proofErr w:type="gramEnd"/>
      <w:r>
        <w:t xml:space="preserve"> Evidence, </w:t>
      </w:r>
      <w:r>
        <w:t>limitations and future directions in ecological and genetic surveys. Aquaculture 308, S2–S11. https://doi.org/10.1016/j.aquaculture.2010.05.036</w:t>
      </w:r>
    </w:p>
    <w:p w14:paraId="0000007E" w14:textId="77777777" w:rsidR="0074412D" w:rsidRDefault="00AE3A16">
      <w:pPr>
        <w:widowControl w:val="0"/>
        <w:spacing w:line="360" w:lineRule="auto"/>
        <w:ind w:left="480" w:hanging="480"/>
      </w:pPr>
      <w:proofErr w:type="spellStart"/>
      <w:r>
        <w:t>Assel</w:t>
      </w:r>
      <w:proofErr w:type="spellEnd"/>
      <w:r>
        <w:t xml:space="preserve">, R.A., Cronk, K., Norton, D., 2003. Recent trends in Laurentian Great Lakes ice cover. </w:t>
      </w:r>
      <w:proofErr w:type="spellStart"/>
      <w:r>
        <w:t>Clim</w:t>
      </w:r>
      <w:proofErr w:type="spellEnd"/>
      <w:r>
        <w:t>. Change 57, 185–204. https://doi.org/10.1023/A:1022140604052</w:t>
      </w:r>
    </w:p>
    <w:p w14:paraId="0000007F" w14:textId="77777777" w:rsidR="0074412D" w:rsidRDefault="00AE3A16">
      <w:pPr>
        <w:widowControl w:val="0"/>
        <w:spacing w:line="360" w:lineRule="auto"/>
        <w:ind w:left="480" w:hanging="480"/>
      </w:pPr>
      <w:r>
        <w:lastRenderedPageBreak/>
        <w:t xml:space="preserve">Austin, J.A., Colman, S.M., 2008. A century of temperature variability in Lake Superior. </w:t>
      </w:r>
      <w:proofErr w:type="spellStart"/>
      <w:r>
        <w:t>Limnol</w:t>
      </w:r>
      <w:proofErr w:type="spellEnd"/>
      <w:r>
        <w:t xml:space="preserve">. </w:t>
      </w:r>
      <w:proofErr w:type="spellStart"/>
      <w:r>
        <w:t>Oceanogr</w:t>
      </w:r>
      <w:proofErr w:type="spellEnd"/>
      <w:r>
        <w:t>. 53, 2724–2730. https://doi.org/10.4319/lo.2008.53.6.2724</w:t>
      </w:r>
    </w:p>
    <w:p w14:paraId="00000080" w14:textId="77777777" w:rsidR="0074412D" w:rsidRDefault="00AE3A16">
      <w:pPr>
        <w:widowControl w:val="0"/>
        <w:spacing w:line="360" w:lineRule="auto"/>
        <w:ind w:left="480" w:hanging="480"/>
      </w:pPr>
      <w:r>
        <w:t xml:space="preserve">Bailey, M.M., </w:t>
      </w:r>
      <w:proofErr w:type="spellStart"/>
      <w:r>
        <w:t>Lachapelle</w:t>
      </w:r>
      <w:proofErr w:type="spellEnd"/>
      <w:r>
        <w:t xml:space="preserve">, K.A., </w:t>
      </w:r>
      <w:proofErr w:type="spellStart"/>
      <w:r>
        <w:t>Kinnison</w:t>
      </w:r>
      <w:proofErr w:type="spellEnd"/>
      <w:r>
        <w:t xml:space="preserve">, M.T., 2010. Ontogenetic selection on hatchery salmon in the wild: natural selection on artificial phenotypes. </w:t>
      </w:r>
      <w:proofErr w:type="spellStart"/>
      <w:r>
        <w:t>Evol</w:t>
      </w:r>
      <w:proofErr w:type="spellEnd"/>
      <w:r>
        <w:t>. Appl. 3, 340–351. https://doi.o</w:t>
      </w:r>
      <w:r>
        <w:t>rg/10.1111/j.1752-4571.2009.00115.x</w:t>
      </w:r>
    </w:p>
    <w:p w14:paraId="00000081" w14:textId="77777777" w:rsidR="0074412D" w:rsidRDefault="00AE3A16">
      <w:pPr>
        <w:widowControl w:val="0"/>
        <w:spacing w:line="360" w:lineRule="auto"/>
        <w:ind w:left="480" w:hanging="480"/>
      </w:pPr>
      <w:r>
        <w:t xml:space="preserve">Baldwin, N.A., Saalfeld, R.W., </w:t>
      </w:r>
      <w:proofErr w:type="spellStart"/>
      <w:r>
        <w:t>Dochoda</w:t>
      </w:r>
      <w:proofErr w:type="spellEnd"/>
      <w:r>
        <w:t xml:space="preserve">, M.R., Buettner, H.J., </w:t>
      </w:r>
      <w:proofErr w:type="spellStart"/>
      <w:r>
        <w:t>Eshenroder</w:t>
      </w:r>
      <w:proofErr w:type="spellEnd"/>
      <w:r>
        <w:t xml:space="preserve">, R.L., 2009. Commercial fish production in the Great Lakes, 1867–2006. Gt. Lakes Fish. Comm. Ann Arbor, Michigan. Available http//www. </w:t>
      </w:r>
      <w:proofErr w:type="spellStart"/>
      <w:r>
        <w:t>glfc</w:t>
      </w:r>
      <w:proofErr w:type="spellEnd"/>
      <w:r>
        <w:t>. org/da</w:t>
      </w:r>
      <w:r>
        <w:t>tabases/commercial/</w:t>
      </w:r>
      <w:proofErr w:type="spellStart"/>
      <w:r>
        <w:t>commerc</w:t>
      </w:r>
      <w:proofErr w:type="spellEnd"/>
      <w:r>
        <w:t>. php.(December 2009).</w:t>
      </w:r>
    </w:p>
    <w:p w14:paraId="00000082" w14:textId="77777777" w:rsidR="0074412D" w:rsidRDefault="00AE3A16">
      <w:pPr>
        <w:widowControl w:val="0"/>
        <w:spacing w:line="360" w:lineRule="auto"/>
        <w:ind w:left="480" w:hanging="480"/>
      </w:pPr>
      <w:proofErr w:type="spellStart"/>
      <w:r>
        <w:t>Blaxter</w:t>
      </w:r>
      <w:proofErr w:type="spellEnd"/>
      <w:r>
        <w:t>, J.H.S., 1991. The effect of temperature on larval fishes. Netherlands J. Zool. 42, 336–357. https://doi.org/10.1163/156854291X00379</w:t>
      </w:r>
    </w:p>
    <w:p w14:paraId="00000083" w14:textId="77777777" w:rsidR="0074412D" w:rsidRDefault="00AE3A16">
      <w:pPr>
        <w:widowControl w:val="0"/>
        <w:spacing w:line="360" w:lineRule="auto"/>
        <w:ind w:left="480" w:hanging="480"/>
      </w:pPr>
      <w:r>
        <w:t>Blumstein, D.M., Campbell, M.A., Hale, M.C., Sutherland, B.J.G., M</w:t>
      </w:r>
      <w:r>
        <w:t>cKinney, G.J., Stott, W., Larson, W.A., 2020. Comparative genomic analyses and a novel linkage map for cisco (</w:t>
      </w:r>
      <w:r>
        <w:rPr>
          <w:i/>
        </w:rPr>
        <w:t>Coregonus artedi</w:t>
      </w:r>
      <w:r>
        <w:t>) provide insights into chromosomal evolution and rediploidization across salmonids. G3 Genes, Genomes, Genet. 10, 2863–2878. http</w:t>
      </w:r>
      <w:r>
        <w:t>s://doi.org/10.1534/g3.120.401497</w:t>
      </w:r>
    </w:p>
    <w:p w14:paraId="00000084" w14:textId="77777777" w:rsidR="0074412D" w:rsidRDefault="00AE3A16">
      <w:pPr>
        <w:widowControl w:val="0"/>
        <w:spacing w:line="360" w:lineRule="auto"/>
        <w:ind w:left="480" w:hanging="480"/>
      </w:pPr>
      <w:r>
        <w:t>Bogue, M.B., 2001. Fishing the Great Lakes: an environmental history, 1783–1933. Univ of Wisconsin Press.</w:t>
      </w:r>
    </w:p>
    <w:p w14:paraId="00000085" w14:textId="77777777" w:rsidR="0074412D" w:rsidRDefault="00AE3A16">
      <w:pPr>
        <w:widowControl w:val="0"/>
        <w:spacing w:line="360" w:lineRule="auto"/>
        <w:ind w:left="480" w:hanging="480"/>
      </w:pPr>
      <w:r>
        <w:t>Brett, J.R., 1979. Environmental Factors and Growth, in: Hoar, W.S., Randall, D.J., Brett, J.R. (Eds.), Fish Physiol</w:t>
      </w:r>
      <w:r>
        <w:t>ogy. Elsevier Science, pp. 599–677. https://doi.org/10.1016/S1546-5098(08)60033-3</w:t>
      </w:r>
    </w:p>
    <w:p w14:paraId="00000086" w14:textId="77777777" w:rsidR="0074412D" w:rsidRDefault="00AE3A16">
      <w:pPr>
        <w:widowControl w:val="0"/>
        <w:spacing w:line="360" w:lineRule="auto"/>
        <w:ind w:left="480" w:hanging="480"/>
      </w:pPr>
      <w:r>
        <w:t xml:space="preserve">Bronte, C.R., Bunnell, D.B., David, S.R., Gordon, R., </w:t>
      </w:r>
      <w:proofErr w:type="spellStart"/>
      <w:r>
        <w:t>Gorsky</w:t>
      </w:r>
      <w:proofErr w:type="spellEnd"/>
      <w:r>
        <w:t xml:space="preserve">, D., Millard, M.J., Read, J., Stein, R.A., Vaccaro, L., 2017. Report from the workshop on coregonine restoration </w:t>
      </w:r>
      <w:r>
        <w:t>science. US Geological Survey. https://doi.org/10.3133/ofr20171081</w:t>
      </w:r>
    </w:p>
    <w:p w14:paraId="00000087" w14:textId="77777777" w:rsidR="0074412D" w:rsidRDefault="00AE3A16">
      <w:pPr>
        <w:widowControl w:val="0"/>
        <w:spacing w:line="360" w:lineRule="auto"/>
        <w:ind w:left="480" w:hanging="480"/>
      </w:pPr>
      <w:r>
        <w:t xml:space="preserve">Brown, J.H., </w:t>
      </w:r>
      <w:proofErr w:type="spellStart"/>
      <w:r>
        <w:t>Gillooly</w:t>
      </w:r>
      <w:proofErr w:type="spellEnd"/>
      <w:r>
        <w:t>, J.F., Allen, A.P., Savage, V.M., West, G.B., 2004. Toward a metabolic theory of ecology. Ecology 85, 1771–1789. https://doi.org/10.1890/03-9000</w:t>
      </w:r>
    </w:p>
    <w:p w14:paraId="00000088" w14:textId="77777777" w:rsidR="0074412D" w:rsidRDefault="00AE3A16">
      <w:pPr>
        <w:widowControl w:val="0"/>
        <w:spacing w:line="360" w:lineRule="auto"/>
        <w:ind w:left="480" w:hanging="480"/>
      </w:pPr>
      <w:proofErr w:type="spellStart"/>
      <w:r>
        <w:t>Bruge</w:t>
      </w:r>
      <w:proofErr w:type="spellEnd"/>
      <w:r>
        <w:t>, A., Alvarez, P.</w:t>
      </w:r>
      <w:r>
        <w:t xml:space="preserve">, </w:t>
      </w:r>
      <w:proofErr w:type="spellStart"/>
      <w:r>
        <w:t>Fontán</w:t>
      </w:r>
      <w:proofErr w:type="spellEnd"/>
      <w:r>
        <w:t xml:space="preserve">, A., </w:t>
      </w:r>
      <w:proofErr w:type="spellStart"/>
      <w:r>
        <w:t>Cotano</w:t>
      </w:r>
      <w:proofErr w:type="spellEnd"/>
      <w:r>
        <w:t xml:space="preserve">, U., </w:t>
      </w:r>
      <w:proofErr w:type="spellStart"/>
      <w:r>
        <w:t>Chust</w:t>
      </w:r>
      <w:proofErr w:type="spellEnd"/>
      <w:r>
        <w:t>, G., 2016. Thermal niche tracking and future distribution of Atlantic mackerel spawning in response to ocean warming. Front. Mar. Sci. 3, 86. https://doi.org/10.3389/fmars.2016.00086</w:t>
      </w:r>
    </w:p>
    <w:p w14:paraId="00000089" w14:textId="77777777" w:rsidR="0074412D" w:rsidRDefault="00AE3A16">
      <w:pPr>
        <w:widowControl w:val="0"/>
        <w:spacing w:line="360" w:lineRule="auto"/>
        <w:ind w:left="480" w:hanging="480"/>
      </w:pPr>
      <w:r>
        <w:t xml:space="preserve">Busch, S., </w:t>
      </w:r>
      <w:proofErr w:type="spellStart"/>
      <w:r>
        <w:t>Kirillin</w:t>
      </w:r>
      <w:proofErr w:type="spellEnd"/>
      <w:r>
        <w:t xml:space="preserve">, G., </w:t>
      </w:r>
      <w:proofErr w:type="spellStart"/>
      <w:r>
        <w:t>Mehner</w:t>
      </w:r>
      <w:proofErr w:type="spellEnd"/>
      <w:r>
        <w:t>, T., 2012</w:t>
      </w:r>
      <w:r>
        <w:t xml:space="preserve">. Plasticity in habitat use determines metabolic response of fish to global warming in stratified lakes. </w:t>
      </w:r>
      <w:proofErr w:type="spellStart"/>
      <w:r>
        <w:t>Oecologia</w:t>
      </w:r>
      <w:proofErr w:type="spellEnd"/>
      <w:r>
        <w:t xml:space="preserve"> 170, 275–287. </w:t>
      </w:r>
      <w:r>
        <w:lastRenderedPageBreak/>
        <w:t>https://doi.org/10.1007/s00442-012-2286-z</w:t>
      </w:r>
    </w:p>
    <w:p w14:paraId="0000008A" w14:textId="77777777" w:rsidR="0074412D" w:rsidRDefault="00AE3A16">
      <w:pPr>
        <w:widowControl w:val="0"/>
        <w:spacing w:line="360" w:lineRule="auto"/>
        <w:ind w:left="480" w:hanging="480"/>
      </w:pPr>
      <w:proofErr w:type="spellStart"/>
      <w:r>
        <w:t>Calamita</w:t>
      </w:r>
      <w:proofErr w:type="spellEnd"/>
      <w:r>
        <w:t xml:space="preserve">, E., </w:t>
      </w:r>
      <w:proofErr w:type="spellStart"/>
      <w:r>
        <w:t>Piccolroaz</w:t>
      </w:r>
      <w:proofErr w:type="spellEnd"/>
      <w:r>
        <w:t xml:space="preserve">, S., </w:t>
      </w:r>
      <w:proofErr w:type="spellStart"/>
      <w:r>
        <w:t>Majone</w:t>
      </w:r>
      <w:proofErr w:type="spellEnd"/>
      <w:r>
        <w:t xml:space="preserve">, B., </w:t>
      </w:r>
      <w:proofErr w:type="spellStart"/>
      <w:r>
        <w:t>Toffolon</w:t>
      </w:r>
      <w:proofErr w:type="spellEnd"/>
      <w:r>
        <w:t>, M., 2021. On the role of local de</w:t>
      </w:r>
      <w:r>
        <w:t xml:space="preserve">pth and latitude on surface warming heterogeneity in the Laurentian Great Lakes. </w:t>
      </w:r>
      <w:proofErr w:type="spellStart"/>
      <w:r>
        <w:t>Inl</w:t>
      </w:r>
      <w:proofErr w:type="spellEnd"/>
      <w:r>
        <w:t>. Waters 1–15. https://doi.org/10.1080/20442041.2021.1873698</w:t>
      </w:r>
    </w:p>
    <w:p w14:paraId="0000008B" w14:textId="77777777" w:rsidR="0074412D" w:rsidRDefault="00AE3A16">
      <w:pPr>
        <w:widowControl w:val="0"/>
        <w:spacing w:line="360" w:lineRule="auto"/>
        <w:ind w:left="480" w:hanging="480"/>
      </w:pPr>
      <w:proofErr w:type="spellStart"/>
      <w:r>
        <w:t>Chiarappa</w:t>
      </w:r>
      <w:proofErr w:type="spellEnd"/>
      <w:r>
        <w:t xml:space="preserve">, M.J., 2005. Overseeing the family of whitefishes: The priorities and debates of </w:t>
      </w:r>
      <w:proofErr w:type="spellStart"/>
      <w:r>
        <w:t>coregonid</w:t>
      </w:r>
      <w:proofErr w:type="spellEnd"/>
      <w:r>
        <w:t xml:space="preserve"> management</w:t>
      </w:r>
      <w:r>
        <w:t xml:space="preserve"> on America’s Great Lakes, 1870-2000. Environ. Hist. </w:t>
      </w:r>
      <w:proofErr w:type="spellStart"/>
      <w:r>
        <w:t>Camb</w:t>
      </w:r>
      <w:proofErr w:type="spellEnd"/>
      <w:r>
        <w:t>. 163–194. https://doi.org/10.3197/096734005774434566</w:t>
      </w:r>
    </w:p>
    <w:p w14:paraId="0000008C" w14:textId="77777777" w:rsidR="0074412D" w:rsidRDefault="00AE3A16">
      <w:pPr>
        <w:widowControl w:val="0"/>
        <w:spacing w:line="360" w:lineRule="auto"/>
        <w:ind w:left="480" w:hanging="480"/>
      </w:pPr>
      <w:r>
        <w:t xml:space="preserve">Christensen, J.H., </w:t>
      </w:r>
      <w:proofErr w:type="spellStart"/>
      <w:r>
        <w:t>Hewitson</w:t>
      </w:r>
      <w:proofErr w:type="spellEnd"/>
      <w:r>
        <w:t xml:space="preserve">, B., </w:t>
      </w:r>
      <w:proofErr w:type="spellStart"/>
      <w:r>
        <w:t>Busuioc</w:t>
      </w:r>
      <w:proofErr w:type="spellEnd"/>
      <w:r>
        <w:t xml:space="preserve">, A., Chen, A., Gao, X., Held, R., Jones, R., </w:t>
      </w:r>
      <w:proofErr w:type="spellStart"/>
      <w:r>
        <w:t>Kolli</w:t>
      </w:r>
      <w:proofErr w:type="spellEnd"/>
      <w:r>
        <w:t xml:space="preserve">, R.K., Kwon, W.K., </w:t>
      </w:r>
      <w:proofErr w:type="spellStart"/>
      <w:r>
        <w:t>Laprise</w:t>
      </w:r>
      <w:proofErr w:type="spellEnd"/>
      <w:r>
        <w:t>, R., 2007. Regional climat</w:t>
      </w:r>
      <w:r>
        <w:t>e projections, in: Climate Change, 2007: The Physical Science Basis. Contribution of Working Group I to the Fourth Assessment Report of the Intergovernmental Panel on Climate Change, University Press, Cambridge, Chapter 11. pp. 847–940. https://doi.org/10.</w:t>
      </w:r>
      <w:r>
        <w:t>1007/978-81-322-1967-5_4</w:t>
      </w:r>
    </w:p>
    <w:p w14:paraId="0000008D" w14:textId="77777777" w:rsidR="0074412D" w:rsidRDefault="00AE3A16">
      <w:pPr>
        <w:widowControl w:val="0"/>
        <w:spacing w:line="360" w:lineRule="auto"/>
        <w:ind w:left="480" w:hanging="480"/>
      </w:pPr>
      <w:r>
        <w:t xml:space="preserve">Christie, M.R., Ford, M.J., Blouin, M.S., 2014. On the reproductive success of early‐generation hatchery fish in the wild. </w:t>
      </w:r>
      <w:proofErr w:type="spellStart"/>
      <w:r>
        <w:t>Evol</w:t>
      </w:r>
      <w:proofErr w:type="spellEnd"/>
      <w:r>
        <w:t>. Appl. 7, 883–896. https://doi.org/10.1111/eva.12183</w:t>
      </w:r>
    </w:p>
    <w:p w14:paraId="0000008E" w14:textId="77777777" w:rsidR="0074412D" w:rsidRDefault="00AE3A16">
      <w:pPr>
        <w:widowControl w:val="0"/>
        <w:spacing w:line="360" w:lineRule="auto"/>
        <w:ind w:left="480" w:hanging="480"/>
      </w:pPr>
      <w:r>
        <w:t>Colby, P.J., Brooke, L.T., 1970. Survival and deve</w:t>
      </w:r>
      <w:r>
        <w:t>lopment of lake herring (</w:t>
      </w:r>
      <w:r>
        <w:rPr>
          <w:i/>
        </w:rPr>
        <w:t xml:space="preserve">Coregonus </w:t>
      </w:r>
      <w:proofErr w:type="spellStart"/>
      <w:r>
        <w:rPr>
          <w:i/>
        </w:rPr>
        <w:t>artedii</w:t>
      </w:r>
      <w:proofErr w:type="spellEnd"/>
      <w:r>
        <w:t xml:space="preserve">) eggs at various incubation temperatures, in: Lindsey, C., Woods, C. (Eds.), Biology of </w:t>
      </w:r>
      <w:proofErr w:type="spellStart"/>
      <w:r>
        <w:t>Coregonid</w:t>
      </w:r>
      <w:proofErr w:type="spellEnd"/>
      <w:r>
        <w:t xml:space="preserve"> Fishes. University of Manitoba Press, pp. 417–428.</w:t>
      </w:r>
    </w:p>
    <w:p w14:paraId="0000008F" w14:textId="77777777" w:rsidR="0074412D" w:rsidRDefault="00AE3A16">
      <w:pPr>
        <w:widowControl w:val="0"/>
        <w:spacing w:line="360" w:lineRule="auto"/>
        <w:ind w:left="480" w:hanging="480"/>
      </w:pPr>
      <w:r>
        <w:t>Comte, L., Olden, J.D., 2017. Evolutionary and environmental det</w:t>
      </w:r>
      <w:r>
        <w:t>erminants of freshwater fish thermal tolerance and plasticity. Glob. Chang. Biol. 23, 728–736. https://doi.org/10.1111/gcb.13427</w:t>
      </w:r>
    </w:p>
    <w:p w14:paraId="00000090" w14:textId="77777777" w:rsidR="0074412D" w:rsidRDefault="00AE3A16">
      <w:pPr>
        <w:widowControl w:val="0"/>
        <w:spacing w:line="360" w:lineRule="auto"/>
        <w:ind w:left="480" w:hanging="480"/>
      </w:pPr>
      <w:r>
        <w:t>Conover, D.O., Present, M.C., 1990. Countergradient variation in growth rate: compensation for length of the growing season amo</w:t>
      </w:r>
      <w:r>
        <w:t xml:space="preserve">ng Atlantic silversides from different latitudes. </w:t>
      </w:r>
      <w:proofErr w:type="spellStart"/>
      <w:r>
        <w:t>Oecologica</w:t>
      </w:r>
      <w:proofErr w:type="spellEnd"/>
      <w:r>
        <w:t xml:space="preserve"> 83, 316–324. https://doi.org/Doi 10.1007/Bf00317554</w:t>
      </w:r>
    </w:p>
    <w:p w14:paraId="00000091" w14:textId="77777777" w:rsidR="0074412D" w:rsidRDefault="00AE3A16">
      <w:pPr>
        <w:widowControl w:val="0"/>
        <w:spacing w:line="360" w:lineRule="auto"/>
        <w:ind w:left="480" w:hanging="480"/>
      </w:pPr>
      <w:r>
        <w:t>Cushing, D.H., 1990. Plankton production and year-class strength in fish populations: An update of the match/mismatch hypothesis. Adv. Mar. Bio</w:t>
      </w:r>
      <w:r>
        <w:t>l. 26, 249–293. https://doi.org/10.1016/S0065-2881(08)60202-3</w:t>
      </w:r>
    </w:p>
    <w:p w14:paraId="00000092" w14:textId="77777777" w:rsidR="0074412D" w:rsidRDefault="00AE3A16">
      <w:pPr>
        <w:widowControl w:val="0"/>
        <w:spacing w:line="360" w:lineRule="auto"/>
        <w:ind w:left="480" w:hanging="480"/>
      </w:pPr>
      <w:r>
        <w:t xml:space="preserve">Dahlke, F.T., </w:t>
      </w:r>
      <w:proofErr w:type="spellStart"/>
      <w:r>
        <w:t>Wohlrab</w:t>
      </w:r>
      <w:proofErr w:type="spellEnd"/>
      <w:r>
        <w:t xml:space="preserve">, S., </w:t>
      </w:r>
      <w:proofErr w:type="spellStart"/>
      <w:r>
        <w:t>Butzin</w:t>
      </w:r>
      <w:proofErr w:type="spellEnd"/>
      <w:r>
        <w:t xml:space="preserve">, M., </w:t>
      </w:r>
      <w:proofErr w:type="spellStart"/>
      <w:r>
        <w:t>Pörtner</w:t>
      </w:r>
      <w:proofErr w:type="spellEnd"/>
      <w:r>
        <w:t>, H.-O., 2020. Thermal bottlenecks in the life cycle define climate vulnerability of fish. Science 369, 65–70. https://doi.org/10.1126/science.aaz36</w:t>
      </w:r>
      <w:r>
        <w:t>58</w:t>
      </w:r>
    </w:p>
    <w:p w14:paraId="00000093" w14:textId="77777777" w:rsidR="0074412D" w:rsidRDefault="00AE3A16">
      <w:pPr>
        <w:widowControl w:val="0"/>
        <w:spacing w:line="360" w:lineRule="auto"/>
        <w:ind w:left="480" w:hanging="480"/>
      </w:pPr>
      <w:proofErr w:type="spellStart"/>
      <w:r>
        <w:t>Darowski</w:t>
      </w:r>
      <w:proofErr w:type="spellEnd"/>
      <w:r>
        <w:t xml:space="preserve">, K., Takashima, F., Law, Y.K., 1988. Bioenergetic model of planktivorous fish feeding, growth and metabolism: theoretical optimum swimming speed of fish larvae. J. </w:t>
      </w:r>
      <w:r>
        <w:lastRenderedPageBreak/>
        <w:t>Fish Biol. 32, 443–458. https://doi.org/10.1111/j.1095-8649.1988.tb05380.x</w:t>
      </w:r>
    </w:p>
    <w:p w14:paraId="00000094" w14:textId="77777777" w:rsidR="0074412D" w:rsidRDefault="00AE3A16">
      <w:pPr>
        <w:widowControl w:val="0"/>
        <w:spacing w:line="360" w:lineRule="auto"/>
        <w:ind w:left="480" w:hanging="480"/>
      </w:pPr>
      <w:r>
        <w:t>Davie</w:t>
      </w:r>
      <w:r>
        <w:t xml:space="preserve">s, G.M., Gray, A., 2015. Don’t let spurious accusations of </w:t>
      </w:r>
      <w:proofErr w:type="spellStart"/>
      <w:r>
        <w:t>pseudoreplication</w:t>
      </w:r>
      <w:proofErr w:type="spellEnd"/>
      <w:r>
        <w:t xml:space="preserve"> limit our ability to learn from natural experiments (and other messy kinds of ecological monitoring). Ecol. </w:t>
      </w:r>
      <w:proofErr w:type="spellStart"/>
      <w:r>
        <w:t>Evol</w:t>
      </w:r>
      <w:proofErr w:type="spellEnd"/>
      <w:r>
        <w:t>. 5, 5295–5304. https://doi.org/10.1002/ece3.1782</w:t>
      </w:r>
    </w:p>
    <w:p w14:paraId="00000095" w14:textId="77777777" w:rsidR="0074412D" w:rsidRDefault="00AE3A16">
      <w:pPr>
        <w:widowControl w:val="0"/>
        <w:spacing w:line="360" w:lineRule="auto"/>
        <w:ind w:left="480" w:hanging="480"/>
      </w:pPr>
      <w:r>
        <w:t>Eaton, K.M., Bern</w:t>
      </w:r>
      <w:r>
        <w:t xml:space="preserve">al, M.A., </w:t>
      </w:r>
      <w:proofErr w:type="spellStart"/>
      <w:r>
        <w:t>Backenstose</w:t>
      </w:r>
      <w:proofErr w:type="spellEnd"/>
      <w:r>
        <w:t xml:space="preserve">, N.J.C., Yule, D.L., </w:t>
      </w:r>
      <w:proofErr w:type="spellStart"/>
      <w:r>
        <w:t>Krabbenhoft</w:t>
      </w:r>
      <w:proofErr w:type="spellEnd"/>
      <w:r>
        <w:t xml:space="preserve">, T.J., 2021. Nanopore amplicon sequencing reveals molecular convergence and local adaptation of rhodopsin in Great Lakes salmonids. Genome Biol. </w:t>
      </w:r>
      <w:proofErr w:type="spellStart"/>
      <w:r>
        <w:t>Evol</w:t>
      </w:r>
      <w:proofErr w:type="spellEnd"/>
      <w:r>
        <w:t>. 13, evaa237. https://doi.org/10.1093/gbe/evaa237</w:t>
      </w:r>
    </w:p>
    <w:p w14:paraId="00000096" w14:textId="77777777" w:rsidR="0074412D" w:rsidRDefault="00AE3A16">
      <w:pPr>
        <w:widowControl w:val="0"/>
        <w:spacing w:line="360" w:lineRule="auto"/>
        <w:ind w:left="480" w:hanging="480"/>
      </w:pPr>
      <w:r>
        <w:t>Elliott, J.A., Bell, V.A., 2011. Predicting the potential long-term influence of climate change on vendace (</w:t>
      </w:r>
      <w:r>
        <w:rPr>
          <w:i/>
        </w:rPr>
        <w:t xml:space="preserve">Coregonus </w:t>
      </w:r>
      <w:proofErr w:type="spellStart"/>
      <w:r>
        <w:rPr>
          <w:i/>
        </w:rPr>
        <w:t>albula</w:t>
      </w:r>
      <w:proofErr w:type="spellEnd"/>
      <w:r>
        <w:t xml:space="preserve">) habitat in </w:t>
      </w:r>
      <w:proofErr w:type="spellStart"/>
      <w:r>
        <w:t>Bassenthwaite</w:t>
      </w:r>
      <w:proofErr w:type="spellEnd"/>
      <w:r>
        <w:t xml:space="preserve"> Lake, U.K. </w:t>
      </w:r>
      <w:proofErr w:type="spellStart"/>
      <w:r>
        <w:t>Freshw</w:t>
      </w:r>
      <w:proofErr w:type="spellEnd"/>
      <w:r>
        <w:t>. Biol. 56, 395–405. https://doi.org/10.1111/j.1365-2427.2010.02506.x</w:t>
      </w:r>
    </w:p>
    <w:p w14:paraId="00000097" w14:textId="77777777" w:rsidR="0074412D" w:rsidRDefault="00AE3A16">
      <w:pPr>
        <w:widowControl w:val="0"/>
        <w:spacing w:line="360" w:lineRule="auto"/>
        <w:ind w:left="480" w:hanging="480"/>
      </w:pPr>
      <w:proofErr w:type="spellStart"/>
      <w:r>
        <w:t>Eshenroder</w:t>
      </w:r>
      <w:proofErr w:type="spellEnd"/>
      <w:r>
        <w:t xml:space="preserve">, R.L., </w:t>
      </w:r>
      <w:proofErr w:type="spellStart"/>
      <w:r>
        <w:t>Vecsei</w:t>
      </w:r>
      <w:proofErr w:type="spellEnd"/>
      <w:r>
        <w:t xml:space="preserve">, P., Gorman, O.T., Yule, D.L., Pratt, T.C., </w:t>
      </w:r>
      <w:proofErr w:type="spellStart"/>
      <w:r>
        <w:t>Mandrak</w:t>
      </w:r>
      <w:proofErr w:type="spellEnd"/>
      <w:r>
        <w:t>, N.E., Bunnell, D.B., Muir, A.M., 2016. Ciscoes (</w:t>
      </w:r>
      <w:r>
        <w:rPr>
          <w:i/>
        </w:rPr>
        <w:t>Coregonus</w:t>
      </w:r>
      <w:r>
        <w:t xml:space="preserve">, subgenus </w:t>
      </w:r>
      <w:proofErr w:type="spellStart"/>
      <w:r>
        <w:rPr>
          <w:i/>
        </w:rPr>
        <w:t>Leucichthys</w:t>
      </w:r>
      <w:proofErr w:type="spellEnd"/>
      <w:r>
        <w:t>) of the Laurentian Great Lakes and Lake Nipigon. Gt. Lakes Fish. Comm. Misc. Publ. 1, 156.</w:t>
      </w:r>
    </w:p>
    <w:p w14:paraId="00000098" w14:textId="77777777" w:rsidR="0074412D" w:rsidRDefault="00AE3A16">
      <w:pPr>
        <w:widowControl w:val="0"/>
        <w:spacing w:line="360" w:lineRule="auto"/>
        <w:ind w:left="480" w:hanging="480"/>
      </w:pPr>
      <w:r>
        <w:t>Ford, M.J., 2002. Selecti</w:t>
      </w:r>
      <w:r>
        <w:t xml:space="preserve">on in captivity during supportive breeding may reduce fitness in the wild. </w:t>
      </w:r>
      <w:proofErr w:type="spellStart"/>
      <w:r>
        <w:t>Conserv</w:t>
      </w:r>
      <w:proofErr w:type="spellEnd"/>
      <w:r>
        <w:t>. Biol. 16, 815–825. https://doi.org/10.1046/j.1523-1739.2002.00257.x</w:t>
      </w:r>
    </w:p>
    <w:p w14:paraId="00000099" w14:textId="77777777" w:rsidR="0074412D" w:rsidRDefault="00AE3A16">
      <w:pPr>
        <w:widowControl w:val="0"/>
        <w:spacing w:line="360" w:lineRule="auto"/>
        <w:ind w:left="480" w:hanging="480"/>
      </w:pPr>
      <w:r>
        <w:t>Gan, G., Liu, Y., 2020. Heat Storage Effect on Evaporation Estimates of China’s Largest Freshwater Lake.</w:t>
      </w:r>
      <w:r>
        <w:t xml:space="preserve"> J. </w:t>
      </w:r>
      <w:proofErr w:type="spellStart"/>
      <w:r>
        <w:t>Geophys</w:t>
      </w:r>
      <w:proofErr w:type="spellEnd"/>
      <w:r>
        <w:t>. Res. Atmos. 125, 1–14. https://doi.org/10.1029/2019JD032334</w:t>
      </w:r>
    </w:p>
    <w:p w14:paraId="0000009A" w14:textId="77777777" w:rsidR="0074412D" w:rsidRDefault="00AE3A16">
      <w:pPr>
        <w:widowControl w:val="0"/>
        <w:spacing w:line="360" w:lineRule="auto"/>
        <w:ind w:left="480" w:hanging="480"/>
      </w:pPr>
      <w:proofErr w:type="spellStart"/>
      <w:r>
        <w:t>Gillooly</w:t>
      </w:r>
      <w:proofErr w:type="spellEnd"/>
      <w:r>
        <w:t xml:space="preserve">, J.F., </w:t>
      </w:r>
      <w:proofErr w:type="spellStart"/>
      <w:r>
        <w:t>Charnov</w:t>
      </w:r>
      <w:proofErr w:type="spellEnd"/>
      <w:r>
        <w:t>, E.L., West, G.B., Savage, V.M., Brown, J.H., 2002. Effects of size and temperature on developmental time. Nature 417, 70–73. https://doi.org/doi.org/10.1038/4</w:t>
      </w:r>
      <w:r>
        <w:t>17070a</w:t>
      </w:r>
    </w:p>
    <w:p w14:paraId="0000009B" w14:textId="77777777" w:rsidR="0074412D" w:rsidRDefault="00AE3A16">
      <w:pPr>
        <w:widowControl w:val="0"/>
        <w:spacing w:line="360" w:lineRule="auto"/>
        <w:ind w:left="480" w:hanging="480"/>
      </w:pPr>
      <w:r>
        <w:t>Goodyear, C.D., 1982. Atlas of the spawning and nursery areas of Great Lake fishes. US Fish and Wildlife Service.</w:t>
      </w:r>
    </w:p>
    <w:p w14:paraId="0000009C" w14:textId="77777777" w:rsidR="0074412D" w:rsidRDefault="00AE3A16">
      <w:pPr>
        <w:widowControl w:val="0"/>
        <w:spacing w:line="360" w:lineRule="auto"/>
        <w:ind w:left="480" w:hanging="480"/>
      </w:pPr>
      <w:proofErr w:type="spellStart"/>
      <w:r>
        <w:t>Hjort</w:t>
      </w:r>
      <w:proofErr w:type="spellEnd"/>
      <w:r>
        <w:t xml:space="preserve">, J., 1914. Fluctuations in the great fisheries of Northern Europe, in: Rapports et </w:t>
      </w:r>
      <w:proofErr w:type="spellStart"/>
      <w:r>
        <w:t>Procés-Verbaux</w:t>
      </w:r>
      <w:proofErr w:type="spellEnd"/>
      <w:r>
        <w:t>. ICES, pp. 1–228.</w:t>
      </w:r>
    </w:p>
    <w:p w14:paraId="0000009D" w14:textId="77777777" w:rsidR="0074412D" w:rsidRDefault="00AE3A16">
      <w:pPr>
        <w:widowControl w:val="0"/>
        <w:spacing w:line="360" w:lineRule="auto"/>
        <w:ind w:left="480" w:hanging="480"/>
      </w:pPr>
      <w:proofErr w:type="spellStart"/>
      <w:r>
        <w:t>Houde</w:t>
      </w:r>
      <w:proofErr w:type="spellEnd"/>
      <w:r>
        <w:t xml:space="preserve">, E.D., </w:t>
      </w:r>
      <w:r>
        <w:t>1989. Comparative growth, mortality, and energetics of marine fish larvae: temperature and implied latitudinal effects. Fish. Bull. 87, 471–495.</w:t>
      </w:r>
    </w:p>
    <w:p w14:paraId="0000009E" w14:textId="77777777" w:rsidR="0074412D" w:rsidRDefault="00AE3A16">
      <w:pPr>
        <w:widowControl w:val="0"/>
        <w:spacing w:line="360" w:lineRule="auto"/>
        <w:ind w:left="480" w:hanging="480"/>
      </w:pPr>
      <w:r>
        <w:t xml:space="preserve">International Organization </w:t>
      </w:r>
      <w:proofErr w:type="gramStart"/>
      <w:r>
        <w:t>For</w:t>
      </w:r>
      <w:proofErr w:type="gramEnd"/>
      <w:r>
        <w:t xml:space="preserve"> Standardization 6341, 2012. Water quality — Determination of the inhibition of t</w:t>
      </w:r>
      <w:r>
        <w:t xml:space="preserve">he mobility of </w:t>
      </w:r>
      <w:r>
        <w:rPr>
          <w:i/>
        </w:rPr>
        <w:t>Daphnia magna</w:t>
      </w:r>
      <w:r>
        <w:t xml:space="preserve"> Straus (</w:t>
      </w:r>
      <w:r>
        <w:rPr>
          <w:i/>
        </w:rPr>
        <w:t>Cladocera</w:t>
      </w:r>
      <w:r>
        <w:t xml:space="preserve">, </w:t>
      </w:r>
      <w:r>
        <w:rPr>
          <w:i/>
        </w:rPr>
        <w:t>Crustacea</w:t>
      </w:r>
      <w:r>
        <w:t>) — Acute toxicity test. Int. Organ. Stand.</w:t>
      </w:r>
    </w:p>
    <w:p w14:paraId="0000009F" w14:textId="77777777" w:rsidR="0074412D" w:rsidRDefault="00AE3A16">
      <w:pPr>
        <w:widowControl w:val="0"/>
        <w:spacing w:line="360" w:lineRule="auto"/>
        <w:ind w:left="480" w:hanging="480"/>
      </w:pPr>
      <w:r>
        <w:lastRenderedPageBreak/>
        <w:t>Isaak, D.J., 2014. Climate Change and the Future of Freshwater Fisheries, in: Taylor, W.W., Lynch, A.J., Leonard, N.J. (Eds.), Future of Fisheries: Perspec</w:t>
      </w:r>
      <w:r>
        <w:t>tives for Emerging Professionals. American Fisheries Society, Bethesda, MD, pp. 435–441.</w:t>
      </w:r>
    </w:p>
    <w:p w14:paraId="000000A0" w14:textId="77777777" w:rsidR="0074412D" w:rsidRDefault="00AE3A16">
      <w:pPr>
        <w:widowControl w:val="0"/>
        <w:spacing w:line="360" w:lineRule="auto"/>
        <w:ind w:left="480" w:hanging="480"/>
      </w:pPr>
      <w:r>
        <w:t xml:space="preserve">Jeppesen, E., </w:t>
      </w:r>
      <w:proofErr w:type="spellStart"/>
      <w:r>
        <w:t>Mehner</w:t>
      </w:r>
      <w:proofErr w:type="spellEnd"/>
      <w:r>
        <w:t xml:space="preserve">, T., Winfield, I.J., </w:t>
      </w:r>
      <w:proofErr w:type="spellStart"/>
      <w:r>
        <w:t>Kangur</w:t>
      </w:r>
      <w:proofErr w:type="spellEnd"/>
      <w:r>
        <w:t xml:space="preserve">, K., </w:t>
      </w:r>
      <w:proofErr w:type="spellStart"/>
      <w:r>
        <w:t>Sarvala</w:t>
      </w:r>
      <w:proofErr w:type="spellEnd"/>
      <w:r>
        <w:t xml:space="preserve">, J., </w:t>
      </w:r>
      <w:proofErr w:type="spellStart"/>
      <w:r>
        <w:t>Gerdeaux</w:t>
      </w:r>
      <w:proofErr w:type="spellEnd"/>
      <w:r>
        <w:t xml:space="preserve">, D., Rask, M., Malmquist, H.J., Holmgren, K., Volta, P., Romo, S., </w:t>
      </w:r>
      <w:proofErr w:type="spellStart"/>
      <w:r>
        <w:t>Eckmann</w:t>
      </w:r>
      <w:proofErr w:type="spellEnd"/>
      <w:r>
        <w:t xml:space="preserve">, R., </w:t>
      </w:r>
      <w:proofErr w:type="spellStart"/>
      <w:r>
        <w:t>Sandström</w:t>
      </w:r>
      <w:proofErr w:type="spellEnd"/>
      <w:r>
        <w:t xml:space="preserve">, </w:t>
      </w:r>
      <w:r>
        <w:t xml:space="preserve">A., Blanco, S., </w:t>
      </w:r>
      <w:proofErr w:type="spellStart"/>
      <w:r>
        <w:t>Kangur</w:t>
      </w:r>
      <w:proofErr w:type="spellEnd"/>
      <w:r>
        <w:t xml:space="preserve">, A., </w:t>
      </w:r>
      <w:proofErr w:type="spellStart"/>
      <w:r>
        <w:t>Ragnarsson</w:t>
      </w:r>
      <w:proofErr w:type="spellEnd"/>
      <w:r>
        <w:t xml:space="preserve"> </w:t>
      </w:r>
      <w:proofErr w:type="spellStart"/>
      <w:r>
        <w:t>Stabo</w:t>
      </w:r>
      <w:proofErr w:type="spellEnd"/>
      <w:r>
        <w:t xml:space="preserve">, H., </w:t>
      </w:r>
      <w:proofErr w:type="spellStart"/>
      <w:r>
        <w:t>Tarvainen</w:t>
      </w:r>
      <w:proofErr w:type="spellEnd"/>
      <w:r>
        <w:t xml:space="preserve">, M., </w:t>
      </w:r>
      <w:proofErr w:type="spellStart"/>
      <w:r>
        <w:t>Ventelä</w:t>
      </w:r>
      <w:proofErr w:type="spellEnd"/>
      <w:r>
        <w:t xml:space="preserve">, A.M., </w:t>
      </w:r>
      <w:proofErr w:type="spellStart"/>
      <w:r>
        <w:t>Søndergaard</w:t>
      </w:r>
      <w:proofErr w:type="spellEnd"/>
      <w:r>
        <w:t xml:space="preserve">, M., </w:t>
      </w:r>
      <w:proofErr w:type="spellStart"/>
      <w:r>
        <w:t>Lauridsen</w:t>
      </w:r>
      <w:proofErr w:type="spellEnd"/>
      <w:r>
        <w:t xml:space="preserve">, T.L., </w:t>
      </w:r>
      <w:proofErr w:type="spellStart"/>
      <w:r>
        <w:t>Meerhoff</w:t>
      </w:r>
      <w:proofErr w:type="spellEnd"/>
      <w:r>
        <w:t>, M., 2012. Impacts of climate warming on the long-term dynamics of key fish species in 24 European lakes. Hydrobiologia 694, 1–39. ht</w:t>
      </w:r>
      <w:r>
        <w:t>tps://doi.org/10.1007/s10750-012-1182-1</w:t>
      </w:r>
    </w:p>
    <w:p w14:paraId="000000A1" w14:textId="77777777" w:rsidR="0074412D" w:rsidRDefault="00AE3A16">
      <w:pPr>
        <w:widowControl w:val="0"/>
        <w:spacing w:line="360" w:lineRule="auto"/>
        <w:ind w:left="480" w:hanging="480"/>
      </w:pPr>
      <w:r>
        <w:t>Jonassen, T., 2000. Geographic variation in growth and food conversion efficiency of juvenile Atlantic halibut related to latitude. J. Fish Biol. 56, 279–294. https://doi.org/10.1006/jfbi.1999.1159</w:t>
      </w:r>
    </w:p>
    <w:p w14:paraId="000000A2" w14:textId="77777777" w:rsidR="0074412D" w:rsidRDefault="00AE3A16">
      <w:pPr>
        <w:widowControl w:val="0"/>
        <w:spacing w:line="360" w:lineRule="auto"/>
        <w:ind w:left="480" w:hanging="480"/>
      </w:pPr>
      <w:r>
        <w:t>Jonsson, B., Jonss</w:t>
      </w:r>
      <w:r>
        <w:t>on, N., 2014. Early environment influences later performance in fishes. J. Fish Biol. 85, 151–188. https://doi.org/10.1111/jfb.12432</w:t>
      </w:r>
    </w:p>
    <w:p w14:paraId="000000A3" w14:textId="77777777" w:rsidR="0074412D" w:rsidRDefault="00AE3A16">
      <w:pPr>
        <w:widowControl w:val="0"/>
        <w:spacing w:line="360" w:lineRule="auto"/>
        <w:ind w:left="480" w:hanging="480"/>
      </w:pPr>
      <w:r>
        <w:t xml:space="preserve">Karjalainen, J., </w:t>
      </w:r>
      <w:proofErr w:type="spellStart"/>
      <w:r>
        <w:t>Juntunen</w:t>
      </w:r>
      <w:proofErr w:type="spellEnd"/>
      <w:r>
        <w:t xml:space="preserve">, J., Keskinen, T., </w:t>
      </w:r>
      <w:proofErr w:type="spellStart"/>
      <w:r>
        <w:t>Koljonen</w:t>
      </w:r>
      <w:proofErr w:type="spellEnd"/>
      <w:r>
        <w:t xml:space="preserve">, S., </w:t>
      </w:r>
      <w:proofErr w:type="spellStart"/>
      <w:r>
        <w:t>Nyholm</w:t>
      </w:r>
      <w:proofErr w:type="spellEnd"/>
      <w:r>
        <w:t xml:space="preserve">, K., </w:t>
      </w:r>
      <w:proofErr w:type="spellStart"/>
      <w:r>
        <w:t>Ropponen</w:t>
      </w:r>
      <w:proofErr w:type="spellEnd"/>
      <w:r>
        <w:t xml:space="preserve">, J., </w:t>
      </w:r>
      <w:proofErr w:type="spellStart"/>
      <w:r>
        <w:t>Sjövik</w:t>
      </w:r>
      <w:proofErr w:type="spellEnd"/>
      <w:r>
        <w:t xml:space="preserve">, R., </w:t>
      </w:r>
      <w:proofErr w:type="spellStart"/>
      <w:r>
        <w:t>Taskinen</w:t>
      </w:r>
      <w:proofErr w:type="spellEnd"/>
      <w:r>
        <w:t xml:space="preserve">, S., </w:t>
      </w:r>
      <w:proofErr w:type="spellStart"/>
      <w:r>
        <w:t>Marjomäki</w:t>
      </w:r>
      <w:proofErr w:type="spellEnd"/>
      <w:r>
        <w:t>, T</w:t>
      </w:r>
      <w:r>
        <w:t xml:space="preserve">.J., 2019. Dispersion of vendace eggs and larvae around potential nursery areas reveals their reproductive strategy. </w:t>
      </w:r>
      <w:proofErr w:type="spellStart"/>
      <w:r>
        <w:t>Freshw</w:t>
      </w:r>
      <w:proofErr w:type="spellEnd"/>
      <w:r>
        <w:t>. Biol. 64, 843–855.</w:t>
      </w:r>
    </w:p>
    <w:p w14:paraId="000000A4" w14:textId="77777777" w:rsidR="0074412D" w:rsidRDefault="00AE3A16">
      <w:pPr>
        <w:widowControl w:val="0"/>
        <w:spacing w:line="360" w:lineRule="auto"/>
        <w:ind w:left="480" w:hanging="480"/>
      </w:pPr>
      <w:r>
        <w:t xml:space="preserve">Karjalainen, J., Jokinen, L., Keskinen, T., </w:t>
      </w:r>
      <w:proofErr w:type="spellStart"/>
      <w:r>
        <w:t>Marjomäki</w:t>
      </w:r>
      <w:proofErr w:type="spellEnd"/>
      <w:r>
        <w:t>, T.J., 2016. Environmental and genetic effects on larval h</w:t>
      </w:r>
      <w:r>
        <w:t xml:space="preserve">atching time in two </w:t>
      </w:r>
      <w:proofErr w:type="spellStart"/>
      <w:r>
        <w:t>coregonids</w:t>
      </w:r>
      <w:proofErr w:type="spellEnd"/>
      <w:r>
        <w:t>. Hydrobiologia 780, 135–143. https://doi.org/10.1007/s10750-016-2807-6</w:t>
      </w:r>
    </w:p>
    <w:p w14:paraId="000000A5" w14:textId="77777777" w:rsidR="0074412D" w:rsidRDefault="00AE3A16">
      <w:pPr>
        <w:widowControl w:val="0"/>
        <w:spacing w:line="360" w:lineRule="auto"/>
        <w:ind w:left="480" w:hanging="480"/>
      </w:pPr>
      <w:r>
        <w:t xml:space="preserve">Karjalainen, J., Keskinen, T., </w:t>
      </w:r>
      <w:proofErr w:type="spellStart"/>
      <w:r>
        <w:t>Pulkkanen</w:t>
      </w:r>
      <w:proofErr w:type="spellEnd"/>
      <w:r>
        <w:t xml:space="preserve">, M., </w:t>
      </w:r>
      <w:proofErr w:type="spellStart"/>
      <w:r>
        <w:t>Marjomäki</w:t>
      </w:r>
      <w:proofErr w:type="spellEnd"/>
      <w:r>
        <w:t xml:space="preserve">, T.J., 2015. Climate change alters the egg development dynamics in cold-water adapted </w:t>
      </w:r>
      <w:proofErr w:type="spellStart"/>
      <w:r>
        <w:t>coregonids</w:t>
      </w:r>
      <w:proofErr w:type="spellEnd"/>
      <w:r>
        <w:t xml:space="preserve">. </w:t>
      </w:r>
      <w:r>
        <w:t>Environ. Biol. Fishes 98, 979–991. https://doi.org/10.1007/s10641-014-0331-y</w:t>
      </w:r>
    </w:p>
    <w:p w14:paraId="000000A6" w14:textId="77777777" w:rsidR="0074412D" w:rsidRDefault="00AE3A16">
      <w:pPr>
        <w:widowControl w:val="0"/>
        <w:spacing w:line="360" w:lineRule="auto"/>
        <w:ind w:left="480" w:hanging="480"/>
      </w:pPr>
      <w:proofErr w:type="spellStart"/>
      <w:r>
        <w:t>Koelz</w:t>
      </w:r>
      <w:proofErr w:type="spellEnd"/>
      <w:r>
        <w:t>, W., 1926. Fishing industry of the Great Lakes. US Government Printing Office.</w:t>
      </w:r>
    </w:p>
    <w:p w14:paraId="000000A7" w14:textId="77777777" w:rsidR="0074412D" w:rsidRDefault="00AE3A16">
      <w:pPr>
        <w:widowControl w:val="0"/>
        <w:spacing w:line="360" w:lineRule="auto"/>
        <w:ind w:left="480" w:hanging="480"/>
      </w:pPr>
      <w:proofErr w:type="spellStart"/>
      <w:r>
        <w:t>Koelz</w:t>
      </w:r>
      <w:proofErr w:type="spellEnd"/>
      <w:r>
        <w:t xml:space="preserve">, W.N., 1929. </w:t>
      </w:r>
      <w:proofErr w:type="spellStart"/>
      <w:r>
        <w:t>Coregonid</w:t>
      </w:r>
      <w:proofErr w:type="spellEnd"/>
      <w:r>
        <w:t xml:space="preserve"> fishes of the Great Lakes. Bull. United States Bur. Fish. 43, 297–643.</w:t>
      </w:r>
    </w:p>
    <w:p w14:paraId="000000A8" w14:textId="77777777" w:rsidR="0074412D" w:rsidRDefault="00AE3A16">
      <w:pPr>
        <w:widowControl w:val="0"/>
        <w:spacing w:line="360" w:lineRule="auto"/>
        <w:ind w:left="480" w:hanging="480"/>
      </w:pPr>
      <w:r>
        <w:t xml:space="preserve">Lachance, H., </w:t>
      </w:r>
      <w:proofErr w:type="spellStart"/>
      <w:r>
        <w:t>Ackiss</w:t>
      </w:r>
      <w:proofErr w:type="spellEnd"/>
      <w:r>
        <w:t>, A.S., Larson, W.A., Vinson, M.R., Stockwell, J.D., In review. Genomics reveals identity, phenology and population demographics of larv</w:t>
      </w:r>
      <w:r>
        <w:t>al ciscoes (</w:t>
      </w:r>
      <w:r>
        <w:rPr>
          <w:i/>
        </w:rPr>
        <w:t>Coregonus artedi</w:t>
      </w:r>
      <w:r>
        <w:t xml:space="preserve">, </w:t>
      </w:r>
      <w:r>
        <w:rPr>
          <w:i/>
        </w:rPr>
        <w:t xml:space="preserve">C. </w:t>
      </w:r>
      <w:proofErr w:type="spellStart"/>
      <w:r>
        <w:rPr>
          <w:i/>
        </w:rPr>
        <w:t>hoyi</w:t>
      </w:r>
      <w:proofErr w:type="spellEnd"/>
      <w:r>
        <w:t xml:space="preserve">, and </w:t>
      </w:r>
      <w:r>
        <w:rPr>
          <w:i/>
        </w:rPr>
        <w:t xml:space="preserve">C. </w:t>
      </w:r>
      <w:proofErr w:type="spellStart"/>
      <w:r>
        <w:rPr>
          <w:i/>
        </w:rPr>
        <w:t>kiyi</w:t>
      </w:r>
      <w:proofErr w:type="spellEnd"/>
      <w:r>
        <w:t>) in the Apostle Islands, Lake Superior. J. Great Lakes Res.</w:t>
      </w:r>
    </w:p>
    <w:p w14:paraId="000000A9" w14:textId="77777777" w:rsidR="0074412D" w:rsidRDefault="00AE3A16">
      <w:pPr>
        <w:widowControl w:val="0"/>
        <w:spacing w:line="360" w:lineRule="auto"/>
        <w:ind w:left="480" w:hanging="480"/>
      </w:pPr>
      <w:r>
        <w:t xml:space="preserve">Little, A.G., </w:t>
      </w:r>
      <w:proofErr w:type="spellStart"/>
      <w:r>
        <w:t>Loughland</w:t>
      </w:r>
      <w:proofErr w:type="spellEnd"/>
      <w:r>
        <w:t xml:space="preserve">, I., </w:t>
      </w:r>
      <w:proofErr w:type="spellStart"/>
      <w:r>
        <w:t>Seebacher</w:t>
      </w:r>
      <w:proofErr w:type="spellEnd"/>
      <w:r>
        <w:t xml:space="preserve">, F., 2020. What do </w:t>
      </w:r>
      <w:proofErr w:type="gramStart"/>
      <w:r>
        <w:t>warming</w:t>
      </w:r>
      <w:proofErr w:type="gramEnd"/>
      <w:r>
        <w:t xml:space="preserve"> waters mean for fish physiology and fisheries? J. Fish Biol. 97, 328–340. https</w:t>
      </w:r>
      <w:r>
        <w:t>://doi.org/10.1111/jfb.14402</w:t>
      </w:r>
    </w:p>
    <w:p w14:paraId="000000AA" w14:textId="77777777" w:rsidR="0074412D" w:rsidRDefault="00AE3A16">
      <w:pPr>
        <w:widowControl w:val="0"/>
        <w:spacing w:line="360" w:lineRule="auto"/>
        <w:ind w:left="480" w:hanging="480"/>
      </w:pPr>
      <w:proofErr w:type="spellStart"/>
      <w:r>
        <w:lastRenderedPageBreak/>
        <w:t>Lucke</w:t>
      </w:r>
      <w:proofErr w:type="spellEnd"/>
      <w:r>
        <w:t xml:space="preserve">, V.S., Stewart, T.R., Vinson, M.R., </w:t>
      </w:r>
      <w:proofErr w:type="spellStart"/>
      <w:r>
        <w:t>Glase</w:t>
      </w:r>
      <w:proofErr w:type="spellEnd"/>
      <w:r>
        <w:t xml:space="preserve">, J.D., Stockwell, J.D., 2020. Larval </w:t>
      </w:r>
      <w:r>
        <w:rPr>
          <w:i/>
        </w:rPr>
        <w:t>Coregonus</w:t>
      </w:r>
      <w:r>
        <w:t xml:space="preserve"> spp. diets and zooplankton community patterns in the Apostle Islands, Lake Superior. J. Great Lakes Res. 46, 1391–1401. https://doi.</w:t>
      </w:r>
      <w:r>
        <w:t>org/10.1016/j.jglr.2020.07.001</w:t>
      </w:r>
    </w:p>
    <w:p w14:paraId="000000AB" w14:textId="77777777" w:rsidR="0074412D" w:rsidRDefault="00AE3A16">
      <w:pPr>
        <w:widowControl w:val="0"/>
        <w:spacing w:line="360" w:lineRule="auto"/>
        <w:ind w:left="480" w:hanging="480"/>
      </w:pPr>
      <w:proofErr w:type="spellStart"/>
      <w:r>
        <w:t>Maberly</w:t>
      </w:r>
      <w:proofErr w:type="spellEnd"/>
      <w:r>
        <w:t xml:space="preserve">, S.C., O’Donnell, R.A., </w:t>
      </w:r>
      <w:proofErr w:type="spellStart"/>
      <w:r>
        <w:t>Woolway</w:t>
      </w:r>
      <w:proofErr w:type="spellEnd"/>
      <w:r>
        <w:t xml:space="preserve">, R.I., Cutler, M.E.J., Gong, M., Jones, I.D., Merchant, C.J., Miller, C.A., </w:t>
      </w:r>
      <w:proofErr w:type="spellStart"/>
      <w:r>
        <w:t>Politi</w:t>
      </w:r>
      <w:proofErr w:type="spellEnd"/>
      <w:r>
        <w:t xml:space="preserve">, E., Scott, E.M., 2020. Global lake thermal regions shift under climate change. Nat. </w:t>
      </w:r>
      <w:proofErr w:type="spellStart"/>
      <w:r>
        <w:t>Commun</w:t>
      </w:r>
      <w:proofErr w:type="spellEnd"/>
      <w:r>
        <w:t xml:space="preserve">. 11, 1–9. </w:t>
      </w:r>
      <w:r>
        <w:t>https://doi.org/10.1038/s41467-020-15108-z</w:t>
      </w:r>
    </w:p>
    <w:p w14:paraId="000000AC" w14:textId="77777777" w:rsidR="0074412D" w:rsidRDefault="00AE3A16">
      <w:pPr>
        <w:widowControl w:val="0"/>
        <w:spacing w:line="360" w:lineRule="auto"/>
        <w:ind w:left="480" w:hanging="480"/>
      </w:pPr>
      <w:proofErr w:type="spellStart"/>
      <w:r>
        <w:t>Marjomäki</w:t>
      </w:r>
      <w:proofErr w:type="spellEnd"/>
      <w:r>
        <w:t xml:space="preserve">, T.J., </w:t>
      </w:r>
      <w:proofErr w:type="spellStart"/>
      <w:r>
        <w:t>Auvinen</w:t>
      </w:r>
      <w:proofErr w:type="spellEnd"/>
      <w:r>
        <w:t xml:space="preserve">, H., Helminen, H., </w:t>
      </w:r>
      <w:proofErr w:type="spellStart"/>
      <w:r>
        <w:t>Huusko</w:t>
      </w:r>
      <w:proofErr w:type="spellEnd"/>
      <w:r>
        <w:t xml:space="preserve">, A., </w:t>
      </w:r>
      <w:proofErr w:type="spellStart"/>
      <w:r>
        <w:t>Sarvala</w:t>
      </w:r>
      <w:proofErr w:type="spellEnd"/>
      <w:r>
        <w:t xml:space="preserve">, J., </w:t>
      </w:r>
      <w:proofErr w:type="spellStart"/>
      <w:r>
        <w:t>Valkeajärvi</w:t>
      </w:r>
      <w:proofErr w:type="spellEnd"/>
      <w:r>
        <w:t xml:space="preserve">, P., </w:t>
      </w:r>
      <w:proofErr w:type="spellStart"/>
      <w:r>
        <w:t>Viljanen</w:t>
      </w:r>
      <w:proofErr w:type="spellEnd"/>
      <w:r>
        <w:t>, M., Karjalainen, J., 2004. Spatial synchrony in the inter-annual population variation of vendace (</w:t>
      </w:r>
      <w:r>
        <w:rPr>
          <w:i/>
        </w:rPr>
        <w:t xml:space="preserve">Coregonus </w:t>
      </w:r>
      <w:proofErr w:type="spellStart"/>
      <w:r>
        <w:rPr>
          <w:i/>
        </w:rPr>
        <w:t>albula</w:t>
      </w:r>
      <w:proofErr w:type="spellEnd"/>
      <w:r>
        <w:t xml:space="preserve"> (L</w:t>
      </w:r>
      <w:r>
        <w:t xml:space="preserve">.)) in Finnish lakes. Ann. Zool. </w:t>
      </w:r>
      <w:proofErr w:type="spellStart"/>
      <w:r>
        <w:t>Fennici</w:t>
      </w:r>
      <w:proofErr w:type="spellEnd"/>
      <w:r>
        <w:t xml:space="preserve"> 41, 225–240.</w:t>
      </w:r>
    </w:p>
    <w:p w14:paraId="000000AD" w14:textId="77777777" w:rsidR="0074412D" w:rsidRDefault="00AE3A16">
      <w:pPr>
        <w:widowControl w:val="0"/>
        <w:spacing w:line="360" w:lineRule="auto"/>
        <w:ind w:left="480" w:hanging="480"/>
      </w:pPr>
      <w:proofErr w:type="spellStart"/>
      <w:r>
        <w:t>Mehner</w:t>
      </w:r>
      <w:proofErr w:type="spellEnd"/>
      <w:r>
        <w:t xml:space="preserve">, T., </w:t>
      </w:r>
      <w:proofErr w:type="spellStart"/>
      <w:r>
        <w:t>Emmrich</w:t>
      </w:r>
      <w:proofErr w:type="spellEnd"/>
      <w:r>
        <w:t xml:space="preserve">, M., </w:t>
      </w:r>
      <w:proofErr w:type="spellStart"/>
      <w:r>
        <w:t>Kasprzak</w:t>
      </w:r>
      <w:proofErr w:type="spellEnd"/>
      <w:r>
        <w:t>, P., 2011. Discrete thermal windows cause opposite response of sympatric cold‐water fish species to annual temperature variability. Ecosphere 2, 1–16. https://doi.org/1</w:t>
      </w:r>
      <w:r>
        <w:t>0.1890/es11-00109.1</w:t>
      </w:r>
    </w:p>
    <w:p w14:paraId="000000AE" w14:textId="77777777" w:rsidR="0074412D" w:rsidRDefault="00AE3A16">
      <w:pPr>
        <w:widowControl w:val="0"/>
        <w:spacing w:line="360" w:lineRule="auto"/>
        <w:ind w:left="480" w:hanging="480"/>
      </w:pPr>
      <w:r>
        <w:t xml:space="preserve">Miller, T.J., Crowder, L.B., Rice, J.A., </w:t>
      </w:r>
      <w:proofErr w:type="spellStart"/>
      <w:r>
        <w:t>Marschall</w:t>
      </w:r>
      <w:proofErr w:type="spellEnd"/>
      <w:r>
        <w:t xml:space="preserve">, E.A., 1988. Larval Size and Recruitment Mechanisms in Fishes: Toward a Conceptual Framework. Can. J. Fish. </w:t>
      </w:r>
      <w:proofErr w:type="spellStart"/>
      <w:r>
        <w:t>Aquat</w:t>
      </w:r>
      <w:proofErr w:type="spellEnd"/>
      <w:r>
        <w:t>. Sci. 45, 1657–1670. https://doi.org/10.1139/f88-197</w:t>
      </w:r>
    </w:p>
    <w:p w14:paraId="000000AF" w14:textId="77777777" w:rsidR="0074412D" w:rsidRDefault="00AE3A16">
      <w:pPr>
        <w:widowControl w:val="0"/>
        <w:spacing w:line="360" w:lineRule="auto"/>
        <w:ind w:left="480" w:hanging="480"/>
      </w:pPr>
      <w:proofErr w:type="spellStart"/>
      <w:r>
        <w:t>Minns</w:t>
      </w:r>
      <w:proofErr w:type="spellEnd"/>
      <w:r>
        <w:t>, C.K., Moore</w:t>
      </w:r>
      <w:r>
        <w:t xml:space="preserve">, J.E., Doka, S.E., St. John, M.A., 2011. Temporal trends and spatial patterns in the temperature and oxygen regimes in the Bay of Quinte, Lake Ontario, 1972–2008. </w:t>
      </w:r>
      <w:proofErr w:type="spellStart"/>
      <w:r>
        <w:t>Aquat</w:t>
      </w:r>
      <w:proofErr w:type="spellEnd"/>
      <w:r>
        <w:t xml:space="preserve">. </w:t>
      </w:r>
      <w:proofErr w:type="spellStart"/>
      <w:r>
        <w:t>Ecosyst</w:t>
      </w:r>
      <w:proofErr w:type="spellEnd"/>
      <w:r>
        <w:t xml:space="preserve">. Health </w:t>
      </w:r>
      <w:proofErr w:type="spellStart"/>
      <w:r>
        <w:t>Manag</w:t>
      </w:r>
      <w:proofErr w:type="spellEnd"/>
      <w:r>
        <w:t>. 14, 9–20. https://doi.org/10.1080/14634988.2011.547327</w:t>
      </w:r>
    </w:p>
    <w:p w14:paraId="000000B0" w14:textId="77777777" w:rsidR="0074412D" w:rsidRDefault="00AE3A16">
      <w:pPr>
        <w:widowControl w:val="0"/>
        <w:spacing w:line="360" w:lineRule="auto"/>
        <w:ind w:left="480" w:hanging="480"/>
      </w:pPr>
      <w:r>
        <w:t>Mora, C</w:t>
      </w:r>
      <w:r>
        <w:t xml:space="preserve">., Ospina, A., 2001. Tolerance to high temperatures and potential impact of sea warming on reef fishes of </w:t>
      </w:r>
      <w:proofErr w:type="spellStart"/>
      <w:r>
        <w:t>Gorgona</w:t>
      </w:r>
      <w:proofErr w:type="spellEnd"/>
      <w:r>
        <w:t xml:space="preserve"> Island (tropical eastern Pacific). Mar. Biol. 139, 765–769. https://doi.org/10.1007/s002270100626</w:t>
      </w:r>
    </w:p>
    <w:p w14:paraId="000000B1" w14:textId="77777777" w:rsidR="0074412D" w:rsidRDefault="00AE3A16">
      <w:pPr>
        <w:widowControl w:val="0"/>
        <w:spacing w:line="360" w:lineRule="auto"/>
        <w:ind w:left="480" w:hanging="480"/>
      </w:pPr>
      <w:r>
        <w:t>Myers, J.T., Yule, D.L., Jones, M.L., Quinla</w:t>
      </w:r>
      <w:r>
        <w:t>n, H.R., Berglund, E.K., 2014. Foraging and predation risk for larval cisco (</w:t>
      </w:r>
      <w:r>
        <w:rPr>
          <w:i/>
        </w:rPr>
        <w:t>Coregonus artedi</w:t>
      </w:r>
      <w:r>
        <w:t>) in Lake Superior: A modelling synthesis of empirical survey data. Ecol. Modell. 294, 71–83. https://doi.org/10.1016/j.ecolmodel.2014.09.009</w:t>
      </w:r>
    </w:p>
    <w:p w14:paraId="000000B2" w14:textId="77777777" w:rsidR="0074412D" w:rsidRDefault="00AE3A16">
      <w:pPr>
        <w:widowControl w:val="0"/>
        <w:spacing w:line="360" w:lineRule="auto"/>
        <w:ind w:left="480" w:hanging="480"/>
      </w:pPr>
      <w:proofErr w:type="spellStart"/>
      <w:r>
        <w:t>Narum</w:t>
      </w:r>
      <w:proofErr w:type="spellEnd"/>
      <w:r>
        <w:t>, S.R., Campbell, N.R., Meyer, K.A., Miller, M.R., Hardy, R.W., 2013. Thermal adaptation and acclimation of ectotherms from differing aquatic climates. Mol. Ecol. 22, 3090–3097. https://doi.org/10.1111/mec.12240</w:t>
      </w:r>
    </w:p>
    <w:p w14:paraId="000000B3" w14:textId="77777777" w:rsidR="0074412D" w:rsidRDefault="00AE3A16">
      <w:pPr>
        <w:widowControl w:val="0"/>
        <w:spacing w:line="360" w:lineRule="auto"/>
        <w:ind w:left="480" w:hanging="480"/>
      </w:pPr>
      <w:r>
        <w:t xml:space="preserve">Nyberg, P., </w:t>
      </w:r>
      <w:proofErr w:type="spellStart"/>
      <w:r>
        <w:t>Bergstrand</w:t>
      </w:r>
      <w:proofErr w:type="spellEnd"/>
      <w:r>
        <w:t xml:space="preserve">, E., </w:t>
      </w:r>
      <w:proofErr w:type="spellStart"/>
      <w:r>
        <w:t>Degerman</w:t>
      </w:r>
      <w:proofErr w:type="spellEnd"/>
      <w:r>
        <w:t>, E</w:t>
      </w:r>
      <w:r>
        <w:t xml:space="preserve">., </w:t>
      </w:r>
      <w:proofErr w:type="spellStart"/>
      <w:r>
        <w:t>Enderlein</w:t>
      </w:r>
      <w:proofErr w:type="spellEnd"/>
      <w:r>
        <w:t xml:space="preserve">, O., 2001. Recruitment of pelagic fish in an unstable climate: studies in Sweden’s four largest lakes. </w:t>
      </w:r>
      <w:proofErr w:type="spellStart"/>
      <w:r>
        <w:t>Ambio</w:t>
      </w:r>
      <w:proofErr w:type="spellEnd"/>
      <w:r>
        <w:t xml:space="preserve"> 30, 559–564. https://doi.org/10.1579/0044-7447-30.8.559</w:t>
      </w:r>
    </w:p>
    <w:p w14:paraId="000000B4" w14:textId="77777777" w:rsidR="0074412D" w:rsidRDefault="00AE3A16">
      <w:pPr>
        <w:widowControl w:val="0"/>
        <w:spacing w:line="360" w:lineRule="auto"/>
        <w:ind w:left="480" w:hanging="480"/>
      </w:pPr>
      <w:r>
        <w:lastRenderedPageBreak/>
        <w:t xml:space="preserve">O’Reilly, C.M., Rowley, R.J., Schneider, P., </w:t>
      </w:r>
      <w:proofErr w:type="spellStart"/>
      <w:r>
        <w:t>Lenters</w:t>
      </w:r>
      <w:proofErr w:type="spellEnd"/>
      <w:r>
        <w:t xml:space="preserve">, J.D., </w:t>
      </w:r>
      <w:proofErr w:type="spellStart"/>
      <w:r>
        <w:t>Mcintyre</w:t>
      </w:r>
      <w:proofErr w:type="spellEnd"/>
      <w:r>
        <w:t>, P.B., Kr</w:t>
      </w:r>
      <w:r>
        <w:t xml:space="preserve">aemer, B.M., 2015. Rapid and highly variable warming of lake surface waters around the globe. </w:t>
      </w:r>
      <w:proofErr w:type="spellStart"/>
      <w:r>
        <w:t>Geophys</w:t>
      </w:r>
      <w:proofErr w:type="spellEnd"/>
      <w:r>
        <w:t>. Res. Lett. 42, 1–9. https://doi.org/10.1002/2015GL066235</w:t>
      </w:r>
    </w:p>
    <w:p w14:paraId="000000B5" w14:textId="77777777" w:rsidR="0074412D" w:rsidRDefault="00AE3A16">
      <w:pPr>
        <w:widowControl w:val="0"/>
        <w:spacing w:line="360" w:lineRule="auto"/>
        <w:ind w:left="480" w:hanging="480"/>
      </w:pPr>
      <w:proofErr w:type="spellStart"/>
      <w:r>
        <w:t>Ohlberger</w:t>
      </w:r>
      <w:proofErr w:type="spellEnd"/>
      <w:r>
        <w:t xml:space="preserve">, J., </w:t>
      </w:r>
      <w:proofErr w:type="spellStart"/>
      <w:r>
        <w:t>Staaks</w:t>
      </w:r>
      <w:proofErr w:type="spellEnd"/>
      <w:r>
        <w:t xml:space="preserve">, G., </w:t>
      </w:r>
      <w:proofErr w:type="spellStart"/>
      <w:r>
        <w:t>Hölker</w:t>
      </w:r>
      <w:proofErr w:type="spellEnd"/>
      <w:r>
        <w:t>, F., 2007. Effects of temperature, swimming speed and body mas</w:t>
      </w:r>
      <w:r>
        <w:t>s on standard and active metabolic rate in vendace (</w:t>
      </w:r>
      <w:r>
        <w:rPr>
          <w:i/>
        </w:rPr>
        <w:t xml:space="preserve">Coregonus </w:t>
      </w:r>
      <w:proofErr w:type="spellStart"/>
      <w:r>
        <w:rPr>
          <w:i/>
        </w:rPr>
        <w:t>albula</w:t>
      </w:r>
      <w:proofErr w:type="spellEnd"/>
      <w:r>
        <w:t>). J. Comp. Physiol. 177, 905–916. https://doi.org/10.1139/F08-120</w:t>
      </w:r>
    </w:p>
    <w:p w14:paraId="000000B6" w14:textId="77777777" w:rsidR="0074412D" w:rsidRDefault="00AE3A16">
      <w:pPr>
        <w:widowControl w:val="0"/>
        <w:spacing w:line="360" w:lineRule="auto"/>
        <w:ind w:left="450" w:hanging="480"/>
      </w:pPr>
      <w:proofErr w:type="spellStart"/>
      <w:r>
        <w:t>Ozersky</w:t>
      </w:r>
      <w:proofErr w:type="spellEnd"/>
      <w:r>
        <w:t xml:space="preserve">, T., </w:t>
      </w:r>
      <w:proofErr w:type="spellStart"/>
      <w:r>
        <w:t>Bramburger</w:t>
      </w:r>
      <w:proofErr w:type="spellEnd"/>
      <w:r>
        <w:t xml:space="preserve">, A.J., Elgin, A.K., </w:t>
      </w:r>
      <w:proofErr w:type="spellStart"/>
      <w:r>
        <w:t>Vanderploeg</w:t>
      </w:r>
      <w:proofErr w:type="spellEnd"/>
      <w:r>
        <w:t xml:space="preserve">, H.A., Wang, J., Austin, J.A., Carrick, H.J., </w:t>
      </w:r>
      <w:proofErr w:type="spellStart"/>
      <w:r>
        <w:t>Chavarie</w:t>
      </w:r>
      <w:proofErr w:type="spellEnd"/>
      <w:r>
        <w:t>, L., Depew</w:t>
      </w:r>
      <w:r>
        <w:t xml:space="preserve">, D.C., Fisk, A.T., 2021. The changing face of winter: Lessons and questions from the Laurentian Great Lakes. JGR </w:t>
      </w:r>
      <w:proofErr w:type="spellStart"/>
      <w:r>
        <w:t>Biogeosciences</w:t>
      </w:r>
      <w:proofErr w:type="spellEnd"/>
      <w:r>
        <w:t xml:space="preserve"> 126, 1–25. https://doi.org/10.1029/2021jg006247</w:t>
      </w:r>
    </w:p>
    <w:p w14:paraId="000000B7" w14:textId="77777777" w:rsidR="0074412D" w:rsidRDefault="00AE3A16">
      <w:pPr>
        <w:widowControl w:val="0"/>
        <w:spacing w:line="360" w:lineRule="auto"/>
        <w:ind w:left="480" w:hanging="480"/>
      </w:pPr>
      <w:r>
        <w:t>Price, J.W., 1940. Time-temperature relations in the incubation of the whitefis</w:t>
      </w:r>
      <w:r>
        <w:t xml:space="preserve">h, </w:t>
      </w:r>
      <w:r>
        <w:rPr>
          <w:i/>
        </w:rPr>
        <w:t xml:space="preserve">Coregonus </w:t>
      </w:r>
      <w:proofErr w:type="spellStart"/>
      <w:r>
        <w:rPr>
          <w:i/>
        </w:rPr>
        <w:t>clupeaformis</w:t>
      </w:r>
      <w:proofErr w:type="spellEnd"/>
      <w:r>
        <w:t xml:space="preserve"> (</w:t>
      </w:r>
      <w:proofErr w:type="spellStart"/>
      <w:r>
        <w:t>Mitchill</w:t>
      </w:r>
      <w:proofErr w:type="spellEnd"/>
      <w:r>
        <w:t>). J. Gen. Physiol. 23, 449–468. https://doi.org/10.1085/jgp.23.4.449</w:t>
      </w:r>
    </w:p>
    <w:p w14:paraId="000000B8" w14:textId="77777777" w:rsidR="0074412D" w:rsidRDefault="00AE3A16">
      <w:pPr>
        <w:widowControl w:val="0"/>
        <w:spacing w:line="360" w:lineRule="auto"/>
        <w:ind w:left="480" w:hanging="480"/>
      </w:pPr>
      <w:r>
        <w:t>R Core Team, 2021. R: A Language and Environment for Statistical Computing.</w:t>
      </w:r>
    </w:p>
    <w:p w14:paraId="000000B9" w14:textId="77777777" w:rsidR="0074412D" w:rsidRDefault="00AE3A16">
      <w:pPr>
        <w:widowControl w:val="0"/>
        <w:spacing w:line="360" w:lineRule="auto"/>
        <w:ind w:left="480" w:hanging="480"/>
      </w:pPr>
      <w:proofErr w:type="spellStart"/>
      <w:r>
        <w:t>Reist</w:t>
      </w:r>
      <w:proofErr w:type="spellEnd"/>
      <w:r>
        <w:t xml:space="preserve">, J.D., Wrona, F.J., Prowse, T.D., Power, M., </w:t>
      </w:r>
      <w:proofErr w:type="spellStart"/>
      <w:r>
        <w:t>Dempson</w:t>
      </w:r>
      <w:proofErr w:type="spellEnd"/>
      <w:r>
        <w:t xml:space="preserve">, J.B., Beamish, </w:t>
      </w:r>
      <w:r>
        <w:t xml:space="preserve">R.J., King, J.R., Carmichael, T.J., </w:t>
      </w:r>
      <w:proofErr w:type="spellStart"/>
      <w:r>
        <w:t>Sawatzky</w:t>
      </w:r>
      <w:proofErr w:type="spellEnd"/>
      <w:r>
        <w:t>, C.D., 2006. General effects of climate change on Arctic fishes and fish populations. AMBIO A J. Hum. Environ. 35, 370–380. https://doi.org/10.1579/0044-7447(2006)35[370:GEOCCO]2.0.CO;2</w:t>
      </w:r>
    </w:p>
    <w:p w14:paraId="000000BA" w14:textId="77777777" w:rsidR="0074412D" w:rsidRDefault="00AE3A16">
      <w:pPr>
        <w:widowControl w:val="0"/>
        <w:spacing w:line="360" w:lineRule="auto"/>
        <w:ind w:left="480" w:hanging="480"/>
      </w:pPr>
      <w:r>
        <w:t>Rook, B.J., Hansen, M.J.,</w:t>
      </w:r>
      <w:r>
        <w:t xml:space="preserve"> Goldsworthy, C.A., Ray, B.A., Gorman, O.T., Yule, D.L., Bronte, C.R., 2021. Was historical cisco </w:t>
      </w:r>
      <w:r>
        <w:rPr>
          <w:i/>
        </w:rPr>
        <w:t>Coregonus artedi</w:t>
      </w:r>
      <w:r>
        <w:t xml:space="preserve"> yield consistent with contemporary recruitment and abundance in Lake Superior? Fish. </w:t>
      </w:r>
      <w:proofErr w:type="spellStart"/>
      <w:r>
        <w:t>Manag</w:t>
      </w:r>
      <w:proofErr w:type="spellEnd"/>
      <w:r>
        <w:t>. Ecol. https://doi.org/10.1111/fme.12474</w:t>
      </w:r>
    </w:p>
    <w:p w14:paraId="000000BB" w14:textId="77777777" w:rsidR="0074412D" w:rsidRDefault="00AE3A16">
      <w:pPr>
        <w:widowControl w:val="0"/>
        <w:spacing w:line="360" w:lineRule="auto"/>
        <w:ind w:left="480" w:hanging="480"/>
      </w:pPr>
      <w:proofErr w:type="spellStart"/>
      <w:r>
        <w:t>Rougeux</w:t>
      </w:r>
      <w:proofErr w:type="spellEnd"/>
      <w:r>
        <w:t xml:space="preserve">, </w:t>
      </w:r>
      <w:r>
        <w:t xml:space="preserve">C., </w:t>
      </w:r>
      <w:proofErr w:type="spellStart"/>
      <w:r>
        <w:t>Gagnaire</w:t>
      </w:r>
      <w:proofErr w:type="spellEnd"/>
      <w:r>
        <w:t xml:space="preserve">, P.-A., </w:t>
      </w:r>
      <w:proofErr w:type="spellStart"/>
      <w:r>
        <w:t>Praebel</w:t>
      </w:r>
      <w:proofErr w:type="spellEnd"/>
      <w:r>
        <w:t xml:space="preserve">, K., Seehausen, O., </w:t>
      </w:r>
      <w:proofErr w:type="spellStart"/>
      <w:r>
        <w:t>Bernatchez</w:t>
      </w:r>
      <w:proofErr w:type="spellEnd"/>
      <w:r>
        <w:t xml:space="preserve">, L., 2018. Convergent transcriptomic landscapes under polygenic selection accompany inter- continental parallel evolution within a Nearctic </w:t>
      </w:r>
      <w:r>
        <w:rPr>
          <w:i/>
        </w:rPr>
        <w:t>Coregonus</w:t>
      </w:r>
      <w:r>
        <w:t xml:space="preserve"> (Salmonidae) sister- species complex. </w:t>
      </w:r>
      <w:proofErr w:type="spellStart"/>
      <w:r>
        <w:t>bioRxiv</w:t>
      </w:r>
      <w:proofErr w:type="spellEnd"/>
      <w:r>
        <w:t>.</w:t>
      </w:r>
      <w:r>
        <w:t xml:space="preserve"> https://doi.org/10.1101/311464</w:t>
      </w:r>
    </w:p>
    <w:p w14:paraId="000000BC" w14:textId="77777777" w:rsidR="0074412D" w:rsidRDefault="00AE3A16">
      <w:pPr>
        <w:widowControl w:val="0"/>
        <w:spacing w:line="360" w:lineRule="auto"/>
        <w:ind w:left="480" w:hanging="480"/>
      </w:pPr>
      <w:r>
        <w:t>Schindler, D.E., Armstrong, J.B., Reed, T.E., 2015. The portfolio concept in ecology and evolution. Front. Ecol. Environ. 13, 257–263. https://doi.org/10.1890/140275</w:t>
      </w:r>
    </w:p>
    <w:p w14:paraId="000000BD" w14:textId="77777777" w:rsidR="0074412D" w:rsidRDefault="00AE3A16">
      <w:pPr>
        <w:widowControl w:val="0"/>
        <w:spacing w:line="360" w:lineRule="auto"/>
        <w:ind w:left="480" w:hanging="480"/>
      </w:pPr>
      <w:r>
        <w:t xml:space="preserve">Schindler, D.E., </w:t>
      </w:r>
      <w:proofErr w:type="spellStart"/>
      <w:r>
        <w:t>Hilborn</w:t>
      </w:r>
      <w:proofErr w:type="spellEnd"/>
      <w:r>
        <w:t xml:space="preserve">, R., </w:t>
      </w:r>
      <w:proofErr w:type="spellStart"/>
      <w:r>
        <w:t>Chasco</w:t>
      </w:r>
      <w:proofErr w:type="spellEnd"/>
      <w:r>
        <w:t>, B., Boatright, C.P.,</w:t>
      </w:r>
      <w:r>
        <w:t xml:space="preserve"> Quinn, T.P., Rogers, L.A., Webster, M.S., 2010. Population diversity and the portfolio effect in an exploited species. Nature 465, 609–612. https://doi.org/10.1038/nature09060</w:t>
      </w:r>
    </w:p>
    <w:p w14:paraId="000000BE" w14:textId="77777777" w:rsidR="0074412D" w:rsidRDefault="00AE3A16">
      <w:pPr>
        <w:widowControl w:val="0"/>
        <w:spacing w:line="360" w:lineRule="auto"/>
        <w:ind w:left="480" w:hanging="480"/>
      </w:pPr>
      <w:r>
        <w:t xml:space="preserve">Schindler, D.W., Beaty, K.G., Fee, E.J., Cruikshank, D.R., </w:t>
      </w:r>
      <w:proofErr w:type="spellStart"/>
      <w:r>
        <w:t>DeBruyn</w:t>
      </w:r>
      <w:proofErr w:type="spellEnd"/>
      <w:r>
        <w:t>, E.R., Findl</w:t>
      </w:r>
      <w:r>
        <w:t xml:space="preserve">ay, D.L., </w:t>
      </w:r>
      <w:r>
        <w:lastRenderedPageBreak/>
        <w:t>Linsey, G.A., Shearer, J.A., Stainton, M.P., Turner, M.A., 1990. Effects of Climatic Warming on Lakes of the Central Boreal Forest. Science 250, 967–970. https://doi.org/10.1126/science.250.4983.967</w:t>
      </w:r>
    </w:p>
    <w:p w14:paraId="000000BF" w14:textId="77777777" w:rsidR="0074412D" w:rsidRDefault="00AE3A16">
      <w:pPr>
        <w:widowControl w:val="0"/>
        <w:spacing w:line="360" w:lineRule="auto"/>
        <w:ind w:left="480" w:hanging="480"/>
      </w:pPr>
      <w:r>
        <w:t xml:space="preserve">Stewart, T.R., </w:t>
      </w:r>
      <w:proofErr w:type="spellStart"/>
      <w:r>
        <w:t>Mäkinen</w:t>
      </w:r>
      <w:proofErr w:type="spellEnd"/>
      <w:r>
        <w:t xml:space="preserve">, M., </w:t>
      </w:r>
      <w:proofErr w:type="spellStart"/>
      <w:r>
        <w:t>Goulon</w:t>
      </w:r>
      <w:proofErr w:type="spellEnd"/>
      <w:r>
        <w:t xml:space="preserve">, C., </w:t>
      </w:r>
      <w:proofErr w:type="spellStart"/>
      <w:r>
        <w:t>Guillar</w:t>
      </w:r>
      <w:r>
        <w:t>d</w:t>
      </w:r>
      <w:proofErr w:type="spellEnd"/>
      <w:r>
        <w:t xml:space="preserve">, J., </w:t>
      </w:r>
      <w:proofErr w:type="spellStart"/>
      <w:r>
        <w:t>Marjomäki</w:t>
      </w:r>
      <w:proofErr w:type="spellEnd"/>
      <w:r>
        <w:t xml:space="preserve">, T.J., </w:t>
      </w:r>
      <w:proofErr w:type="spellStart"/>
      <w:r>
        <w:t>Lasne</w:t>
      </w:r>
      <w:proofErr w:type="spellEnd"/>
      <w:r>
        <w:t xml:space="preserve">, E., Karjalainen, J., Stockwell, J.D., 2021a. Influence of warming temperatures on coregonine embryogenesis within and among species. Hydrobiologia </w:t>
      </w:r>
      <w:r>
        <w:rPr>
          <w:i/>
        </w:rPr>
        <w:t>In press</w:t>
      </w:r>
      <w:r>
        <w:t>. https://doi.org/10.1101/2021.02.13.431107</w:t>
      </w:r>
    </w:p>
    <w:p w14:paraId="000000C0" w14:textId="77777777" w:rsidR="0074412D" w:rsidRDefault="00AE3A16">
      <w:pPr>
        <w:widowControl w:val="0"/>
        <w:spacing w:line="360" w:lineRule="auto"/>
        <w:ind w:left="480" w:hanging="480"/>
      </w:pPr>
      <w:r>
        <w:t>Stewart, T.R., Vinson, M.R</w:t>
      </w:r>
      <w:r>
        <w:t xml:space="preserve">., Stockwell, J.D., 2021b. Shining a light on Laurentian Great Lakes cisco (Coregonus artedi): how ice coverage may impact embryonic development. J. Great Lakes Res. </w:t>
      </w:r>
      <w:r>
        <w:rPr>
          <w:i/>
        </w:rPr>
        <w:t>In Review</w:t>
      </w:r>
      <w:r>
        <w:t>. https://doi.org/10.1101/2021.03.23.436622</w:t>
      </w:r>
    </w:p>
    <w:p w14:paraId="000000C1" w14:textId="77777777" w:rsidR="0074412D" w:rsidRDefault="00AE3A16">
      <w:pPr>
        <w:widowControl w:val="0"/>
        <w:spacing w:line="360" w:lineRule="auto"/>
        <w:ind w:left="480" w:hanging="480"/>
      </w:pPr>
      <w:r>
        <w:t xml:space="preserve">Stockwell, J.D., </w:t>
      </w:r>
      <w:proofErr w:type="spellStart"/>
      <w:r>
        <w:t>Ebener</w:t>
      </w:r>
      <w:proofErr w:type="spellEnd"/>
      <w:r>
        <w:t>, M.P., Black,</w:t>
      </w:r>
      <w:r>
        <w:t xml:space="preserve"> J.A., Gorman, O.T., </w:t>
      </w:r>
      <w:proofErr w:type="spellStart"/>
      <w:r>
        <w:t>Hrabik</w:t>
      </w:r>
      <w:proofErr w:type="spellEnd"/>
      <w:r>
        <w:t xml:space="preserve">, T.R., </w:t>
      </w:r>
      <w:proofErr w:type="spellStart"/>
      <w:r>
        <w:t>Kinnunen</w:t>
      </w:r>
      <w:proofErr w:type="spellEnd"/>
      <w:r>
        <w:t xml:space="preserve">, R.E., Mattes, W.P., </w:t>
      </w:r>
      <w:proofErr w:type="spellStart"/>
      <w:r>
        <w:t>Oyadomari</w:t>
      </w:r>
      <w:proofErr w:type="spellEnd"/>
      <w:r>
        <w:t xml:space="preserve">, J.K., Schram, S.T., Schreiner, D.R., </w:t>
      </w:r>
      <w:proofErr w:type="spellStart"/>
      <w:r>
        <w:t>Seider</w:t>
      </w:r>
      <w:proofErr w:type="spellEnd"/>
      <w:r>
        <w:t>, M.J., Sitar, S.P., Yule, D.L., 2009. A Synthesis of Cisco Recovery in Lake Superior: Implications for Native Fish Rehabilitation in the</w:t>
      </w:r>
      <w:r>
        <w:t xml:space="preserve"> Laurentian Great Lakes. North Am. J. Fish. </w:t>
      </w:r>
      <w:proofErr w:type="spellStart"/>
      <w:r>
        <w:t>Manag</w:t>
      </w:r>
      <w:proofErr w:type="spellEnd"/>
      <w:r>
        <w:t>. 29, 626–652. https://doi.org/10.1577/M08-002.1</w:t>
      </w:r>
    </w:p>
    <w:p w14:paraId="000000C2" w14:textId="77777777" w:rsidR="0074412D" w:rsidRDefault="00AE3A16">
      <w:pPr>
        <w:widowControl w:val="0"/>
        <w:spacing w:line="360" w:lineRule="auto"/>
        <w:ind w:left="480" w:hanging="480"/>
      </w:pPr>
      <w:r>
        <w:t>Sunday, J.M., 2020. When do fish succumb to heat? Science 369, 35–36. https://doi.org/10.1126/science.abd1272</w:t>
      </w:r>
    </w:p>
    <w:p w14:paraId="000000C3" w14:textId="77777777" w:rsidR="0074412D" w:rsidRDefault="00AE3A16">
      <w:pPr>
        <w:widowControl w:val="0"/>
        <w:spacing w:line="360" w:lineRule="auto"/>
        <w:ind w:left="480" w:hanging="480"/>
      </w:pPr>
      <w:r>
        <w:t xml:space="preserve">Tingley III, R.W., </w:t>
      </w:r>
      <w:proofErr w:type="spellStart"/>
      <w:r>
        <w:t>Paukert</w:t>
      </w:r>
      <w:proofErr w:type="spellEnd"/>
      <w:r>
        <w:t>, C., Sass, G.G., Jaco</w:t>
      </w:r>
      <w:r>
        <w:t xml:space="preserve">bson, P.C., Hansen, G.J.A., Lynch, A.J., Shannon, P.D., 2019. Adapting to climate change: guidance for the management of inland glacial lake fisheries. Lake </w:t>
      </w:r>
      <w:proofErr w:type="spellStart"/>
      <w:r>
        <w:t>Reserv</w:t>
      </w:r>
      <w:proofErr w:type="spellEnd"/>
      <w:r>
        <w:t xml:space="preserve">. </w:t>
      </w:r>
      <w:proofErr w:type="spellStart"/>
      <w:r>
        <w:t>Manag</w:t>
      </w:r>
      <w:proofErr w:type="spellEnd"/>
      <w:r>
        <w:t>. 35, 435–452. https://doi.org/10.1080/10402381.2019.1678535</w:t>
      </w:r>
    </w:p>
    <w:p w14:paraId="000000C4" w14:textId="77777777" w:rsidR="0074412D" w:rsidRDefault="00AE3A16">
      <w:pPr>
        <w:widowControl w:val="0"/>
        <w:spacing w:line="360" w:lineRule="auto"/>
        <w:ind w:left="480" w:hanging="480"/>
      </w:pPr>
      <w:proofErr w:type="spellStart"/>
      <w:r>
        <w:t>Titze</w:t>
      </w:r>
      <w:proofErr w:type="spellEnd"/>
      <w:r>
        <w:t>, D.J., Austin, J.A.</w:t>
      </w:r>
      <w:r>
        <w:t xml:space="preserve">, 2014. Winter thermal structure of Lake Superior. </w:t>
      </w:r>
      <w:proofErr w:type="spellStart"/>
      <w:r>
        <w:t>Limnol</w:t>
      </w:r>
      <w:proofErr w:type="spellEnd"/>
      <w:r>
        <w:t xml:space="preserve">. </w:t>
      </w:r>
      <w:proofErr w:type="spellStart"/>
      <w:r>
        <w:t>Oceanogr</w:t>
      </w:r>
      <w:proofErr w:type="spellEnd"/>
      <w:r>
        <w:t>. 59, 1336–1348. https://doi.org/10.4319/lo.2014.59.4.1336</w:t>
      </w:r>
    </w:p>
    <w:p w14:paraId="000000C5" w14:textId="77777777" w:rsidR="0074412D" w:rsidRDefault="00AE3A16">
      <w:pPr>
        <w:widowControl w:val="0"/>
        <w:spacing w:line="360" w:lineRule="auto"/>
        <w:ind w:left="480" w:hanging="480"/>
      </w:pPr>
      <w:r>
        <w:t xml:space="preserve">Van Cleave, K., </w:t>
      </w:r>
      <w:proofErr w:type="spellStart"/>
      <w:r>
        <w:t>Lenters</w:t>
      </w:r>
      <w:proofErr w:type="spellEnd"/>
      <w:r>
        <w:t xml:space="preserve">, J.D., Wang, J., </w:t>
      </w:r>
      <w:proofErr w:type="spellStart"/>
      <w:r>
        <w:t>Verhamme</w:t>
      </w:r>
      <w:proofErr w:type="spellEnd"/>
      <w:r>
        <w:t xml:space="preserve">, E.M., 2014. A regime shift in </w:t>
      </w:r>
      <w:proofErr w:type="gramStart"/>
      <w:r>
        <w:t>lake superior</w:t>
      </w:r>
      <w:proofErr w:type="gramEnd"/>
      <w:r>
        <w:t xml:space="preserve"> ice cover, Evaporation, And water t</w:t>
      </w:r>
      <w:r>
        <w:t xml:space="preserve">emperature following the warm el </w:t>
      </w:r>
      <w:proofErr w:type="spellStart"/>
      <w:r>
        <w:t>niño</w:t>
      </w:r>
      <w:proofErr w:type="spellEnd"/>
      <w:r>
        <w:t xml:space="preserve"> winter of 1997–1998. </w:t>
      </w:r>
      <w:proofErr w:type="spellStart"/>
      <w:r>
        <w:t>Limnol</w:t>
      </w:r>
      <w:proofErr w:type="spellEnd"/>
      <w:r>
        <w:t xml:space="preserve">. </w:t>
      </w:r>
      <w:proofErr w:type="spellStart"/>
      <w:r>
        <w:t>Oceanogr</w:t>
      </w:r>
      <w:proofErr w:type="spellEnd"/>
      <w:r>
        <w:t>. 59, 1889–1898. https://doi.org/10.4319/lo.2014.59.6.1889</w:t>
      </w:r>
    </w:p>
    <w:p w14:paraId="000000C6" w14:textId="77777777" w:rsidR="0074412D" w:rsidRDefault="00AE3A16">
      <w:pPr>
        <w:widowControl w:val="0"/>
        <w:spacing w:line="360" w:lineRule="auto"/>
        <w:ind w:left="480" w:hanging="480"/>
      </w:pPr>
      <w:proofErr w:type="spellStart"/>
      <w:r>
        <w:t>Verburg</w:t>
      </w:r>
      <w:proofErr w:type="spellEnd"/>
      <w:r>
        <w:t xml:space="preserve">, P., </w:t>
      </w:r>
      <w:proofErr w:type="spellStart"/>
      <w:r>
        <w:t>Antenucci</w:t>
      </w:r>
      <w:proofErr w:type="spellEnd"/>
      <w:r>
        <w:t xml:space="preserve">, J.P., 2010. Persistent unstable atmospheric boundary layer enhances sensible and latent heat loss </w:t>
      </w:r>
      <w:r>
        <w:t xml:space="preserve">in a tropical great lake: Lake Tanganyika. J. </w:t>
      </w:r>
      <w:proofErr w:type="spellStart"/>
      <w:r>
        <w:t>Geophys</w:t>
      </w:r>
      <w:proofErr w:type="spellEnd"/>
      <w:r>
        <w:t>. Res. Atmos. 115. https://doi.org/10.1029/2009JD012839</w:t>
      </w:r>
    </w:p>
    <w:p w14:paraId="000000C7" w14:textId="77777777" w:rsidR="0074412D" w:rsidRDefault="00AE3A16">
      <w:pPr>
        <w:widowControl w:val="0"/>
        <w:spacing w:line="360" w:lineRule="auto"/>
        <w:ind w:left="480" w:hanging="480"/>
      </w:pPr>
      <w:r>
        <w:t>Ware, D.M., 1975. Relation between egg size, growth, and natural mortality of larval fish. J. Fish. Board Canada 32, 2503–2512. https://doi.org/10.</w:t>
      </w:r>
      <w:r>
        <w:t>1139/f75-288</w:t>
      </w:r>
    </w:p>
    <w:p w14:paraId="000000C8" w14:textId="77777777" w:rsidR="0074412D" w:rsidRDefault="00AE3A16">
      <w:pPr>
        <w:widowControl w:val="0"/>
        <w:spacing w:line="360" w:lineRule="auto"/>
        <w:ind w:left="480" w:hanging="480"/>
      </w:pPr>
      <w:r>
        <w:lastRenderedPageBreak/>
        <w:t xml:space="preserve">Winslow, L.A., Read, J.S., Hansen, G.J.A., Rose, K.C., Robertson, D.M., 2017. Seasonality of change: Summer warming rates do not fully represent effects of climate change on lake temperatures. </w:t>
      </w:r>
      <w:proofErr w:type="spellStart"/>
      <w:r>
        <w:t>Limnol</w:t>
      </w:r>
      <w:proofErr w:type="spellEnd"/>
      <w:r>
        <w:t xml:space="preserve">. </w:t>
      </w:r>
      <w:proofErr w:type="spellStart"/>
      <w:r>
        <w:t>Oceanogr</w:t>
      </w:r>
      <w:proofErr w:type="spellEnd"/>
      <w:r>
        <w:t>. 62, 2168–2178. https://doi.org/1</w:t>
      </w:r>
      <w:r>
        <w:t>0.1002/lno.10557</w:t>
      </w:r>
    </w:p>
    <w:p w14:paraId="000000C9" w14:textId="77777777" w:rsidR="0074412D" w:rsidRDefault="00AE3A16">
      <w:pPr>
        <w:widowControl w:val="0"/>
        <w:spacing w:line="360" w:lineRule="auto"/>
        <w:ind w:left="480" w:hanging="480"/>
      </w:pPr>
      <w:proofErr w:type="spellStart"/>
      <w:r>
        <w:t>Woolway</w:t>
      </w:r>
      <w:proofErr w:type="spellEnd"/>
      <w:r>
        <w:t xml:space="preserve">, R.I., Kraemer, B.M., </w:t>
      </w:r>
      <w:proofErr w:type="spellStart"/>
      <w:r>
        <w:t>Lenters</w:t>
      </w:r>
      <w:proofErr w:type="spellEnd"/>
      <w:r>
        <w:t>, J.D., Merchant, C.J., O’Reilly, C.M., Sharma, S., 2020. Global lake responses to climate change. Nat. Rev. Earth Environ. 1–16. https://doi.org/10.1038/s43017-020-0067-5</w:t>
      </w:r>
    </w:p>
    <w:p w14:paraId="000000CA" w14:textId="77777777" w:rsidR="0074412D" w:rsidRDefault="00AE3A16">
      <w:pPr>
        <w:widowControl w:val="0"/>
        <w:spacing w:line="360" w:lineRule="auto"/>
        <w:ind w:left="480" w:hanging="480"/>
      </w:pPr>
      <w:r>
        <w:t>Zhang, L., Zhao, Y., Hein-Grig</w:t>
      </w:r>
      <w:r>
        <w:t xml:space="preserve">gs, D., </w:t>
      </w:r>
      <w:proofErr w:type="spellStart"/>
      <w:r>
        <w:t>Ciborowski</w:t>
      </w:r>
      <w:proofErr w:type="spellEnd"/>
      <w:r>
        <w:t>, J.J.H., 2018. Projected monthly temperature changes of the Great Lakes Basin. Environ. Res. 167, 453–467. https://doi.org/10.1016/j.envres.2018.08.017</w:t>
      </w:r>
      <w:r>
        <w:br w:type="page"/>
      </w:r>
    </w:p>
    <w:p w14:paraId="000000CB" w14:textId="77777777" w:rsidR="0074412D" w:rsidRDefault="00AE3A16">
      <w:pPr>
        <w:spacing w:line="360" w:lineRule="auto"/>
        <w:rPr>
          <w:b/>
        </w:rPr>
      </w:pPr>
      <w:r>
        <w:rPr>
          <w:b/>
        </w:rPr>
        <w:lastRenderedPageBreak/>
        <w:t>Figures:</w:t>
      </w:r>
    </w:p>
    <w:p w14:paraId="000000CC" w14:textId="77777777" w:rsidR="0074412D" w:rsidRDefault="00AE3A16">
      <w:pPr>
        <w:spacing w:line="360" w:lineRule="auto"/>
      </w:pPr>
      <w:r>
        <w:rPr>
          <w:noProof/>
        </w:rPr>
        <w:drawing>
          <wp:inline distT="114300" distB="114300" distL="114300" distR="114300" wp14:anchorId="0C26C39F" wp14:editId="462B67C1">
            <wp:extent cx="5943600" cy="39624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14:paraId="000000CD" w14:textId="77777777" w:rsidR="0074412D" w:rsidRDefault="00AE3A16">
      <w:pPr>
        <w:pStyle w:val="Heading4"/>
        <w:spacing w:before="0" w:after="0" w:line="360" w:lineRule="auto"/>
      </w:pPr>
      <w:bookmarkStart w:id="33" w:name="_heading=h.5bdcu2dkwmry" w:colFirst="0" w:colLast="0"/>
      <w:bookmarkEnd w:id="33"/>
      <w:r>
        <w:rPr>
          <w:b w:val="0"/>
        </w:rPr>
        <w:t>Figure 1. Mean larval survival (%) for larval cisco (</w:t>
      </w:r>
      <w:r>
        <w:rPr>
          <w:b w:val="0"/>
          <w:i/>
        </w:rPr>
        <w:t>Coregonus artedi</w:t>
      </w:r>
      <w:r>
        <w:rPr>
          <w:b w:val="0"/>
        </w:rPr>
        <w:t xml:space="preserve">) from Lakes Superior and Ontario incubated at 2.0, 4.4, 6.9, and 8.9°C across replicate rearing tanks. Error bars indicate standard error. Lake Superior mean survival estimates are </w:t>
      </w:r>
      <w:proofErr w:type="spellStart"/>
      <w:r>
        <w:rPr>
          <w:b w:val="0"/>
        </w:rPr>
        <w:t>unrep</w:t>
      </w:r>
      <w:r>
        <w:rPr>
          <w:b w:val="0"/>
        </w:rPr>
        <w:t>licated</w:t>
      </w:r>
      <w:proofErr w:type="spellEnd"/>
      <w:r>
        <w:rPr>
          <w:b w:val="0"/>
        </w:rPr>
        <w:t xml:space="preserve"> and thus do not have error estimates.</w:t>
      </w:r>
      <w:r>
        <w:br w:type="page"/>
      </w:r>
    </w:p>
    <w:p w14:paraId="000000CE" w14:textId="77777777" w:rsidR="0074412D" w:rsidRDefault="00AE3A16">
      <w:pPr>
        <w:spacing w:line="360" w:lineRule="auto"/>
        <w:jc w:val="center"/>
      </w:pPr>
      <w:r>
        <w:rPr>
          <w:noProof/>
        </w:rPr>
        <w:lastRenderedPageBreak/>
        <w:drawing>
          <wp:inline distT="114300" distB="114300" distL="114300" distR="114300" wp14:anchorId="0A382B69" wp14:editId="27E61BE2">
            <wp:extent cx="5943600" cy="39624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000000CF" w14:textId="77777777" w:rsidR="0074412D" w:rsidRDefault="00AE3A16">
      <w:pPr>
        <w:pStyle w:val="Heading4"/>
        <w:spacing w:before="0" w:after="0" w:line="360" w:lineRule="auto"/>
      </w:pPr>
      <w:bookmarkStart w:id="34" w:name="_heading=h.pnaq0ap3goyc" w:colFirst="0" w:colLast="0"/>
      <w:bookmarkEnd w:id="34"/>
      <w:r>
        <w:rPr>
          <w:b w:val="0"/>
        </w:rPr>
        <w:t>Figure 2. Mean absolute growth rates (mm day</w:t>
      </w:r>
      <w:r>
        <w:rPr>
          <w:b w:val="0"/>
          <w:vertAlign w:val="superscript"/>
        </w:rPr>
        <w:t>-1</w:t>
      </w:r>
      <w:r>
        <w:rPr>
          <w:b w:val="0"/>
        </w:rPr>
        <w:t>) for larval cisco (</w:t>
      </w:r>
      <w:r>
        <w:rPr>
          <w:b w:val="0"/>
          <w:i/>
        </w:rPr>
        <w:t>Coregonus artedi</w:t>
      </w:r>
      <w:r>
        <w:rPr>
          <w:b w:val="0"/>
        </w:rPr>
        <w:t>) from lakes Superior and Ontario incubated at 2.0, 4.4, 6.9, and 8.9°C. Error bars indicate 95% bootstrapped confidence inte</w:t>
      </w:r>
      <w:r>
        <w:rPr>
          <w:b w:val="0"/>
        </w:rPr>
        <w:t xml:space="preserve">rvals. Letters indicate </w:t>
      </w:r>
      <w:r>
        <w:rPr>
          <w:b w:val="0"/>
          <w:highlight w:val="white"/>
        </w:rPr>
        <w:t>overlap</w:t>
      </w:r>
      <w:r>
        <w:rPr>
          <w:b w:val="0"/>
          <w:color w:val="222222"/>
          <w:highlight w:val="white"/>
        </w:rPr>
        <w:t xml:space="preserve"> of the observed mean </w:t>
      </w:r>
      <w:r>
        <w:rPr>
          <w:b w:val="0"/>
        </w:rPr>
        <w:t xml:space="preserve">absolute growth rate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w:t>
      </w:r>
      <w:r>
        <w:br w:type="page"/>
      </w:r>
    </w:p>
    <w:p w14:paraId="000000D0" w14:textId="77777777" w:rsidR="0074412D" w:rsidRDefault="00AE3A16">
      <w:pPr>
        <w:spacing w:line="360" w:lineRule="auto"/>
        <w:jc w:val="center"/>
      </w:pPr>
      <w:r>
        <w:rPr>
          <w:noProof/>
        </w:rPr>
        <w:lastRenderedPageBreak/>
        <w:drawing>
          <wp:inline distT="114300" distB="114300" distL="114300" distR="114300" wp14:anchorId="41C8848B" wp14:editId="4491A15C">
            <wp:extent cx="5943600" cy="59436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5943600"/>
                    </a:xfrm>
                    <a:prstGeom prst="rect">
                      <a:avLst/>
                    </a:prstGeom>
                    <a:ln/>
                  </pic:spPr>
                </pic:pic>
              </a:graphicData>
            </a:graphic>
          </wp:inline>
        </w:drawing>
      </w:r>
    </w:p>
    <w:p w14:paraId="000000D1" w14:textId="77777777" w:rsidR="0074412D" w:rsidRDefault="00AE3A16">
      <w:pPr>
        <w:pStyle w:val="Heading4"/>
        <w:spacing w:before="0" w:after="0" w:line="360" w:lineRule="auto"/>
        <w:rPr>
          <w:b w:val="0"/>
        </w:rPr>
      </w:pPr>
      <w:bookmarkStart w:id="35" w:name="_heading=h.xpb08nto9401" w:colFirst="0" w:colLast="0"/>
      <w:bookmarkEnd w:id="35"/>
      <w:r>
        <w:rPr>
          <w:b w:val="0"/>
        </w:rPr>
        <w:t>Figure 3. Critical thermal maxima (</w:t>
      </w:r>
      <w:proofErr w:type="spellStart"/>
      <w:r>
        <w:rPr>
          <w:b w:val="0"/>
        </w:rPr>
        <w:t>CTMax</w:t>
      </w:r>
      <w:proofErr w:type="spellEnd"/>
      <w:r>
        <w:rPr>
          <w:b w:val="0"/>
        </w:rPr>
        <w:t>; °C) for larval cisco (</w:t>
      </w:r>
      <w:r>
        <w:rPr>
          <w:b w:val="0"/>
          <w:i/>
        </w:rPr>
        <w:t>Coregonus artedi</w:t>
      </w:r>
      <w:r>
        <w:rPr>
          <w:b w:val="0"/>
        </w:rPr>
        <w:t>) from lakes Superior and</w:t>
      </w:r>
      <w:r>
        <w:rPr>
          <w:b w:val="0"/>
        </w:rPr>
        <w:t xml:space="preserve"> Ontario incubated at 2.0, 4.4, and 6.9°C. Error bars indicate 95% bootstrapped confidence intervals. Letters indicate </w:t>
      </w:r>
      <w:r>
        <w:rPr>
          <w:b w:val="0"/>
          <w:highlight w:val="white"/>
        </w:rPr>
        <w:t>overlap</w:t>
      </w:r>
      <w:r>
        <w:rPr>
          <w:b w:val="0"/>
          <w:color w:val="222222"/>
          <w:highlight w:val="white"/>
        </w:rPr>
        <w:t xml:space="preserve"> of the observed </w:t>
      </w:r>
      <w:proofErr w:type="spellStart"/>
      <w:r>
        <w:rPr>
          <w:b w:val="0"/>
          <w:color w:val="222222"/>
          <w:highlight w:val="white"/>
        </w:rPr>
        <w:t>CTMax</w:t>
      </w:r>
      <w:proofErr w:type="spellEnd"/>
      <w:r>
        <w:rPr>
          <w:b w:val="0"/>
        </w:rPr>
        <w:t xml:space="preserv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 Sample sizes are indicated in par</w:t>
      </w:r>
      <w:r>
        <w:rPr>
          <w:b w:val="0"/>
          <w:highlight w:val="white"/>
        </w:rPr>
        <w:t>entheses.</w:t>
      </w:r>
    </w:p>
    <w:sectPr w:rsidR="0074412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ason Stockwell" w:date="2021-06-29T18:26:00Z" w:initials="">
    <w:p w14:paraId="000000D8" w14:textId="77777777" w:rsidR="0074412D" w:rsidRDefault="00AE3A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as we talked about before, this will likely confuse readers. people expect that higher growth </w:t>
      </w:r>
      <w:r>
        <w:rPr>
          <w:rFonts w:ascii="Arial" w:eastAsia="Arial" w:hAnsi="Arial" w:cs="Arial"/>
          <w:color w:val="000000"/>
          <w:sz w:val="22"/>
          <w:szCs w:val="22"/>
        </w:rPr>
        <w:t>rates are a good thing for larval fishes. have not read how you addressed this in the text yet, but might be good to figure out how to message this here.</w:t>
      </w:r>
    </w:p>
  </w:comment>
  <w:comment w:id="8" w:author="Jason Stockwell" w:date="2021-06-29T18:54:00Z" w:initials="">
    <w:p w14:paraId="000000D2" w14:textId="77777777" w:rsidR="0074412D" w:rsidRDefault="00AE3A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did you do this manually on computer or did you have image analysis program?</w:t>
      </w:r>
    </w:p>
  </w:comment>
  <w:comment w:id="9" w:author="Jason Stockwell" w:date="2021-06-29T18:54:00Z" w:initials="">
    <w:p w14:paraId="000000D3" w14:textId="77777777" w:rsidR="0074412D" w:rsidRDefault="00AE3A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for my own knowledge, not for the paper.</w:t>
      </w:r>
    </w:p>
  </w:comment>
  <w:comment w:id="10" w:author="Taylor Stewart" w:date="2021-06-29T19:32:00Z" w:initials="">
    <w:p w14:paraId="000000D4" w14:textId="77777777" w:rsidR="0074412D" w:rsidRDefault="00AE3A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manually. The caudal fin is largely translucent so very hard to see in an image. This would make an automated program di</w:t>
      </w:r>
      <w:r>
        <w:rPr>
          <w:rFonts w:ascii="Arial" w:eastAsia="Arial" w:hAnsi="Arial" w:cs="Arial"/>
          <w:color w:val="000000"/>
          <w:sz w:val="22"/>
          <w:szCs w:val="22"/>
        </w:rPr>
        <w:t>fficult to use.</w:t>
      </w:r>
    </w:p>
  </w:comment>
  <w:comment w:id="12" w:author="Jason Stockwell" w:date="2021-06-29T18:57:00Z" w:initials="">
    <w:p w14:paraId="000000D5" w14:textId="77777777" w:rsidR="0074412D" w:rsidRDefault="00AE3A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wasn't this just for LS fish?</w:t>
      </w:r>
    </w:p>
  </w:comment>
  <w:comment w:id="13" w:author="Taylor Stewart" w:date="2021-06-29T19:34:00Z" w:initials="">
    <w:p w14:paraId="000000D6" w14:textId="77777777" w:rsidR="0074412D" w:rsidRDefault="00AE3A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Nope, both lakes.</w:t>
      </w:r>
    </w:p>
  </w:comment>
  <w:comment w:id="15" w:author="Jason Stockwell" w:date="2021-06-29T18:50:00Z" w:initials="">
    <w:p w14:paraId="000000D9" w14:textId="77777777" w:rsidR="0074412D" w:rsidRDefault="00AE3A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should this be "</w:t>
      </w:r>
      <w:proofErr w:type="spellStart"/>
      <w:r>
        <w:rPr>
          <w:rFonts w:ascii="Arial" w:eastAsia="Arial" w:hAnsi="Arial" w:cs="Arial"/>
          <w:color w:val="000000"/>
          <w:sz w:val="22"/>
          <w:szCs w:val="22"/>
        </w:rPr>
        <w:t>CTMax</w:t>
      </w:r>
      <w:proofErr w:type="spellEnd"/>
      <w:r>
        <w:rPr>
          <w:rFonts w:ascii="Arial" w:eastAsia="Arial" w:hAnsi="Arial" w:cs="Arial"/>
          <w:color w:val="000000"/>
          <w:sz w:val="22"/>
          <w:szCs w:val="22"/>
        </w:rPr>
        <w:t>"?</w:t>
      </w:r>
    </w:p>
  </w:comment>
  <w:comment w:id="16" w:author="Taylor Stewart" w:date="2021-06-29T19:35:00Z" w:initials="">
    <w:p w14:paraId="000000DA" w14:textId="77777777" w:rsidR="0074412D" w:rsidRDefault="00AE3A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No, </w:t>
      </w:r>
      <w:proofErr w:type="spellStart"/>
      <w:r>
        <w:rPr>
          <w:rFonts w:ascii="Arial" w:eastAsia="Arial" w:hAnsi="Arial" w:cs="Arial"/>
          <w:color w:val="000000"/>
          <w:sz w:val="22"/>
          <w:szCs w:val="22"/>
        </w:rPr>
        <w:t>CTMax</w:t>
      </w:r>
      <w:proofErr w:type="spellEnd"/>
      <w:r>
        <w:rPr>
          <w:rFonts w:ascii="Arial" w:eastAsia="Arial" w:hAnsi="Arial" w:cs="Arial"/>
          <w:color w:val="000000"/>
          <w:sz w:val="22"/>
          <w:szCs w:val="22"/>
        </w:rPr>
        <w:t xml:space="preserve"> is the mean termination temperature.</w:t>
      </w:r>
    </w:p>
  </w:comment>
  <w:comment w:id="21" w:author="Jason Stockwell" w:date="2021-06-29T19:02:00Z" w:initials="">
    <w:p w14:paraId="000000D7" w14:textId="77777777" w:rsidR="0074412D" w:rsidRDefault="00AE3A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wording is confusing. </w:t>
      </w:r>
      <w:proofErr w:type="spellStart"/>
      <w:r>
        <w:rPr>
          <w:rFonts w:ascii="Arial" w:eastAsia="Arial" w:hAnsi="Arial" w:cs="Arial"/>
          <w:color w:val="000000"/>
          <w:sz w:val="22"/>
          <w:szCs w:val="22"/>
        </w:rPr>
        <w:t>CTMax</w:t>
      </w:r>
      <w:proofErr w:type="spellEnd"/>
      <w:r>
        <w:rPr>
          <w:rFonts w:ascii="Arial" w:eastAsia="Arial" w:hAnsi="Arial" w:cs="Arial"/>
          <w:color w:val="000000"/>
          <w:sz w:val="22"/>
          <w:szCs w:val="22"/>
        </w:rPr>
        <w:t xml:space="preserve"> decreased by 0.83C between the 2.0 and 4.4 temperature treatments....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D8" w15:done="0"/>
  <w15:commentEx w15:paraId="000000D2" w15:done="0"/>
  <w15:commentEx w15:paraId="000000D3" w15:paraIdParent="000000D2" w15:done="0"/>
  <w15:commentEx w15:paraId="000000D4" w15:paraIdParent="000000D2" w15:done="0"/>
  <w15:commentEx w15:paraId="000000D5" w15:done="0"/>
  <w15:commentEx w15:paraId="000000D6" w15:paraIdParent="000000D5" w15:done="0"/>
  <w15:commentEx w15:paraId="000000D9" w15:done="0"/>
  <w15:commentEx w15:paraId="000000DA" w15:paraIdParent="000000D9" w15:done="0"/>
  <w15:commentEx w15:paraId="000000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D8" w16cid:durableId="2486BC38"/>
  <w16cid:commentId w16cid:paraId="000000D2" w16cid:durableId="2486BC37"/>
  <w16cid:commentId w16cid:paraId="000000D3" w16cid:durableId="2486BC36"/>
  <w16cid:commentId w16cid:paraId="000000D4" w16cid:durableId="2486BC35"/>
  <w16cid:commentId w16cid:paraId="000000D5" w16cid:durableId="2486BC34"/>
  <w16cid:commentId w16cid:paraId="000000D6" w16cid:durableId="2486BC33"/>
  <w16cid:commentId w16cid:paraId="000000D9" w16cid:durableId="2486BC32"/>
  <w16cid:commentId w16cid:paraId="000000DA" w16cid:durableId="2486BC31"/>
  <w16cid:commentId w16cid:paraId="000000D7" w16cid:durableId="2486BC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聠Ɣ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Stewart">
    <w15:presenceInfo w15:providerId="AD" w15:userId="S::tstewar1@uvm.edu::a23ef66b-aa0a-48cb-bfb7-b5d061cffd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2D"/>
    <w:rsid w:val="0074412D"/>
    <w:rsid w:val="00AE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665938F-0AB4-C14D-802F-9958BA1A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F35735"/>
    <w:pPr>
      <w:spacing w:before="100" w:beforeAutospacing="1" w:after="100" w:afterAutospacing="1"/>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8324D"/>
    <w:rPr>
      <w:sz w:val="18"/>
      <w:szCs w:val="18"/>
    </w:rPr>
  </w:style>
  <w:style w:type="character" w:customStyle="1" w:styleId="BalloonTextChar">
    <w:name w:val="Balloon Text Char"/>
    <w:basedOn w:val="DefaultParagraphFont"/>
    <w:link w:val="BalloonText"/>
    <w:uiPriority w:val="99"/>
    <w:semiHidden/>
    <w:rsid w:val="0098324D"/>
    <w:rPr>
      <w:rFonts w:ascii="Times New Roman" w:eastAsia="Calibri" w:hAnsi="Times New Roman" w:cs="Times New Roman"/>
      <w:sz w:val="18"/>
      <w:szCs w:val="18"/>
    </w:rPr>
  </w:style>
  <w:style w:type="character" w:customStyle="1" w:styleId="Heading2Char">
    <w:name w:val="Heading 2 Char"/>
    <w:basedOn w:val="DefaultParagraphFont"/>
    <w:link w:val="Heading2"/>
    <w:uiPriority w:val="9"/>
    <w:rsid w:val="00F357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5BA3"/>
    <w:pPr>
      <w:spacing w:before="100" w:beforeAutospacing="1" w:after="100" w:afterAutospacing="1"/>
    </w:pPr>
  </w:style>
  <w:style w:type="character" w:styleId="Hyperlink">
    <w:name w:val="Hyperlink"/>
    <w:basedOn w:val="DefaultParagraphFont"/>
    <w:uiPriority w:val="99"/>
    <w:semiHidden/>
    <w:unhideWhenUsed/>
    <w:rsid w:val="000C5BA3"/>
    <w:rPr>
      <w:color w:val="0000FF"/>
      <w:u w:val="single"/>
    </w:rPr>
  </w:style>
  <w:style w:type="paragraph" w:styleId="ListParagraph">
    <w:name w:val="List Paragraph"/>
    <w:basedOn w:val="Normal"/>
    <w:uiPriority w:val="34"/>
    <w:qFormat/>
    <w:rsid w:val="00D74E93"/>
    <w:pPr>
      <w:ind w:left="720"/>
      <w:contextualSpacing/>
    </w:pPr>
  </w:style>
  <w:style w:type="character" w:customStyle="1" w:styleId="a">
    <w:name w:val="_"/>
    <w:basedOn w:val="DefaultParagraphFont"/>
    <w:rsid w:val="009B407F"/>
  </w:style>
  <w:style w:type="character" w:customStyle="1" w:styleId="ffd">
    <w:name w:val="ffd"/>
    <w:basedOn w:val="DefaultParagraphFont"/>
    <w:rsid w:val="009B407F"/>
  </w:style>
  <w:style w:type="character" w:customStyle="1" w:styleId="fff">
    <w:name w:val="fff"/>
    <w:basedOn w:val="DefaultParagraphFont"/>
    <w:rsid w:val="009B407F"/>
  </w:style>
  <w:style w:type="character" w:customStyle="1" w:styleId="ffb">
    <w:name w:val="ffb"/>
    <w:basedOn w:val="DefaultParagraphFont"/>
    <w:rsid w:val="009B40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hyperlink" Target="mailto:taylor.stewart@uvm.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iPYYSc7WaaG93qR6jKpqs2k/Q==">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7393</Words>
  <Characters>42141</Characters>
  <Application>Microsoft Office Word</Application>
  <DocSecurity>0</DocSecurity>
  <Lines>351</Lines>
  <Paragraphs>98</Paragraphs>
  <ScaleCrop>false</ScaleCrop>
  <Company/>
  <LinksUpToDate>false</LinksUpToDate>
  <CharactersWithSpaces>49436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2</cp:revision>
  <dcterms:created xsi:type="dcterms:W3CDTF">2020-10-19T17:44:00Z</dcterms:created>
  <dcterms:modified xsi:type="dcterms:W3CDTF">2021-06-30T13:53:00Z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Citation Style_1">
    <vt:lpwstr>http://www.zotero.org/styles/journal-of-great-lakes-research</vt:lpwstr>
  </property>
  <property fmtid="{D5CDD505-2E9C-101B-9397-08002B2CF9AE}" pid="23" name="Mendeley Document_1">
    <vt:lpwstr>True</vt:lpwstr>
  </property>
  <property fmtid="{D5CDD505-2E9C-101B-9397-08002B2CF9AE}" pid="24" name="Mendeley Unique User Id_1">
    <vt:lpwstr>9e574481-e66e-31da-a4e0-3eca1e8dc8a4</vt:lpwstr>
  </property>
</Properties>
</file>