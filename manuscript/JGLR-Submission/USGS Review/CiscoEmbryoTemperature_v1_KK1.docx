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DF746" w14:textId="2EB224FD" w:rsidR="0074412D" w:rsidRPr="0038561A" w:rsidRDefault="00AE3A16">
      <w:pPr>
        <w:spacing w:line="360" w:lineRule="auto"/>
      </w:pPr>
      <w:r w:rsidRPr="0038561A">
        <w:t xml:space="preserve">Effects of warming winter </w:t>
      </w:r>
      <w:r w:rsidRPr="0038561A">
        <w:rPr>
          <w:highlight w:val="white"/>
        </w:rPr>
        <w:t>embryo incubation temperatures on larval cisco (</w:t>
      </w:r>
      <w:r w:rsidRPr="0038561A">
        <w:rPr>
          <w:i/>
          <w:highlight w:val="white"/>
        </w:rPr>
        <w:t>Coregonus artedi</w:t>
      </w:r>
      <w:r w:rsidRPr="0038561A">
        <w:rPr>
          <w:highlight w:val="white"/>
        </w:rPr>
        <w:t>)</w:t>
      </w:r>
      <w:r w:rsidR="00277C8A" w:rsidRPr="0038561A">
        <w:rPr>
          <w:highlight w:val="white"/>
        </w:rPr>
        <w:t xml:space="preserve"> </w:t>
      </w:r>
      <w:r w:rsidRPr="0038561A">
        <w:rPr>
          <w:highlight w:val="white"/>
        </w:rPr>
        <w:t xml:space="preserve">survival, growth, and critical thermal </w:t>
      </w:r>
      <w:r w:rsidRPr="0038561A">
        <w:t>maximum</w:t>
      </w:r>
    </w:p>
    <w:p w14:paraId="6FF3F724" w14:textId="77777777" w:rsidR="0074412D" w:rsidRPr="0038561A" w:rsidRDefault="0074412D">
      <w:pPr>
        <w:spacing w:line="360" w:lineRule="auto"/>
      </w:pPr>
    </w:p>
    <w:p w14:paraId="7D5D218D" w14:textId="77777777" w:rsidR="0074412D" w:rsidRDefault="00AE3A16">
      <w:pPr>
        <w:spacing w:line="360" w:lineRule="auto"/>
      </w:pPr>
      <w:r>
        <w:t xml:space="preserve">Taylor R. </w:t>
      </w:r>
      <w:proofErr w:type="spellStart"/>
      <w:r>
        <w:t>Stewart</w:t>
      </w:r>
      <w:r>
        <w:rPr>
          <w:vertAlign w:val="superscript"/>
        </w:rPr>
        <w:t>a,b</w:t>
      </w:r>
      <w:proofErr w:type="spellEnd"/>
      <w:r>
        <w:rPr>
          <w:vertAlign w:val="superscript"/>
        </w:rPr>
        <w:t>*</w:t>
      </w:r>
      <w:r>
        <w:t xml:space="preserve">, Mark R. </w:t>
      </w:r>
      <w:proofErr w:type="spellStart"/>
      <w:r>
        <w:t>Vinson</w:t>
      </w:r>
      <w:r>
        <w:rPr>
          <w:vertAlign w:val="superscript"/>
        </w:rPr>
        <w:t>c</w:t>
      </w:r>
      <w:proofErr w:type="spellEnd"/>
      <w:r>
        <w:t xml:space="preserve">, and Jason D. </w:t>
      </w:r>
      <w:proofErr w:type="spellStart"/>
      <w:r>
        <w:t>Stockwell</w:t>
      </w:r>
      <w:r>
        <w:rPr>
          <w:vertAlign w:val="superscript"/>
        </w:rPr>
        <w:t>b</w:t>
      </w:r>
      <w:proofErr w:type="spellEnd"/>
    </w:p>
    <w:p w14:paraId="78DD19A0" w14:textId="77777777" w:rsidR="0074412D" w:rsidRDefault="0074412D">
      <w:pPr>
        <w:spacing w:line="360" w:lineRule="auto"/>
      </w:pPr>
    </w:p>
    <w:p w14:paraId="552D159F" w14:textId="77777777" w:rsidR="0074412D" w:rsidRDefault="00AE3A16">
      <w:pPr>
        <w:spacing w:line="360" w:lineRule="auto"/>
      </w:pPr>
      <w:proofErr w:type="spellStart"/>
      <w:r>
        <w:rPr>
          <w:vertAlign w:val="superscript"/>
        </w:rPr>
        <w:t>a</w:t>
      </w:r>
      <w:r>
        <w:t>Department</w:t>
      </w:r>
      <w:proofErr w:type="spellEnd"/>
      <w:r>
        <w:t xml:space="preserve"> of Biology, University of Vermont, 109 Carrig</w:t>
      </w:r>
      <w:r w:rsidR="00FE0F25">
        <w:t>a</w:t>
      </w:r>
      <w:r>
        <w:t>n Drive, Burlington, VT 05405, USA</w:t>
      </w:r>
    </w:p>
    <w:p w14:paraId="3DA35066" w14:textId="77777777" w:rsidR="0074412D" w:rsidRDefault="00AE3A16">
      <w:pPr>
        <w:spacing w:line="360" w:lineRule="auto"/>
      </w:pPr>
      <w:proofErr w:type="spellStart"/>
      <w:r>
        <w:rPr>
          <w:vertAlign w:val="superscript"/>
        </w:rPr>
        <w:t>b</w:t>
      </w:r>
      <w:r>
        <w:t>Rubenstein</w:t>
      </w:r>
      <w:proofErr w:type="spellEnd"/>
      <w:r>
        <w:t xml:space="preserve"> Ecosystem Science Laboratory, University of Vermont, 3 College Street, Burlington, VT 05401, USA</w:t>
      </w:r>
    </w:p>
    <w:p w14:paraId="3D503884" w14:textId="77777777" w:rsidR="0074412D" w:rsidRDefault="00AE3A16">
      <w:pPr>
        <w:spacing w:line="360" w:lineRule="auto"/>
      </w:pPr>
      <w:proofErr w:type="spellStart"/>
      <w:r>
        <w:rPr>
          <w:vertAlign w:val="superscript"/>
        </w:rPr>
        <w:t>c</w:t>
      </w:r>
      <w:r>
        <w:t>U.S</w:t>
      </w:r>
      <w:proofErr w:type="spellEnd"/>
      <w:r>
        <w:t>. Geological Survey, Great Lakes Science Center, Lake Superior Biological Station, 2800 Lake Shore Drive East, Ashland, WI 54806, USA</w:t>
      </w:r>
    </w:p>
    <w:p w14:paraId="4994E32A" w14:textId="77777777" w:rsidR="0074412D" w:rsidRDefault="0074412D">
      <w:pPr>
        <w:spacing w:line="360" w:lineRule="auto"/>
      </w:pPr>
    </w:p>
    <w:p w14:paraId="6FDB9979" w14:textId="77777777" w:rsidR="0074412D" w:rsidRDefault="00AE3A16">
      <w:pPr>
        <w:spacing w:line="360" w:lineRule="auto"/>
      </w:pPr>
      <w:r>
        <w:rPr>
          <w:color w:val="000000"/>
        </w:rPr>
        <w:t>*Corresponding Author: Taylor R. Stewart, Department of Biology, Rubenstein Ecosystem Science Laboratory, University of Vermont, 3 College St, Burlington, VT 05401, USA.</w:t>
      </w:r>
    </w:p>
    <w:p w14:paraId="2B871768" w14:textId="1117B7C5" w:rsidR="00982A15" w:rsidRPr="00893E11" w:rsidRDefault="00AE3A16" w:rsidP="00893E11">
      <w:pPr>
        <w:spacing w:line="360" w:lineRule="auto"/>
        <w:ind w:firstLine="720"/>
      </w:pPr>
      <w:r>
        <w:rPr>
          <w:color w:val="000000"/>
        </w:rPr>
        <w:t xml:space="preserve">Email: </w:t>
      </w:r>
      <w:hyperlink r:id="rId6">
        <w:r>
          <w:rPr>
            <w:color w:val="1155CC"/>
            <w:u w:val="single"/>
          </w:rPr>
          <w:t>taylor.stewart@uvm.edu</w:t>
        </w:r>
      </w:hyperlink>
      <w:r w:rsidR="00982A15">
        <w:rPr>
          <w:b/>
        </w:rPr>
        <w:br w:type="page"/>
      </w:r>
    </w:p>
    <w:p w14:paraId="7899B8DC" w14:textId="77777777" w:rsidR="0074412D" w:rsidRDefault="00AE3A16">
      <w:pPr>
        <w:pStyle w:val="Heading4"/>
        <w:spacing w:before="0" w:after="0" w:line="360" w:lineRule="auto"/>
      </w:pPr>
      <w:bookmarkStart w:id="0" w:name="_heading=h.wp7h5ijp7o6a" w:colFirst="0" w:colLast="0"/>
      <w:bookmarkEnd w:id="0"/>
      <w:r>
        <w:lastRenderedPageBreak/>
        <w:t>Abstract:</w:t>
      </w:r>
    </w:p>
    <w:p w14:paraId="15285253" w14:textId="59B92569" w:rsidR="00F6506D" w:rsidRDefault="005E654B">
      <w:pPr>
        <w:spacing w:line="360" w:lineRule="auto"/>
      </w:pPr>
      <w:r w:rsidRPr="005E654B">
        <w:t>Freshwater whitefishes, Salmonidae Coregoninae, are cold stenothermic fishes of ecological and socio-economic importance in northern hemisphere lakes that are warming in response to climate change. To address the effect of warming waters on coregonine reproduction we experimentally evaluated different embryo incubation temperatures on post-hatching survival, growth, and critical thermal maximum of larval cisco (</w:t>
      </w:r>
      <w:r w:rsidRPr="00C844DC">
        <w:rPr>
          <w:i/>
          <w:iCs/>
        </w:rPr>
        <w:t>Coregonus artedi</w:t>
      </w:r>
      <w:r w:rsidRPr="005E654B">
        <w:t>) sampled from lakes Superior and Ontario. Embryos were incubated at water temperatures of 2.0, 4.4, 6.9, and 8.9°C to simulate present and increased winter temperatures, and hatched larvae were reared in a common environment. For both populations, larval survival and critical thermal maximum were negatively related to incubation temperature, and larval growth was positively related to incubation temperature. The magnitude of change across incubation temperatures was greater in the population sampled from Lake Superior than Lake Ontario for all traits examined. The more rapid decrease in survival and critical thermal maximum across incubation temperatures for larval cisco in Lake Superior, compared to those from Lake Ontario, suggests that Lake Superior larvae may possess a more limited ability to acclimate to and cope with increasing winter water temperatures. However, the rapid increase in growth rates across incubation temperatures in Lake Superior larvae suggests they could recover better from hatching at a small length induced by warm winters, as compared to Lake Ontario larvae. Our results suggest propagation and restoration programs may want to consider integrating natural habitat preferences and maximizing phenotypic variability to ensure offspring are set up for success upon stocking.</w:t>
      </w:r>
    </w:p>
    <w:p w14:paraId="2EDD0363" w14:textId="77777777" w:rsidR="005E654B" w:rsidRDefault="005E654B">
      <w:pPr>
        <w:spacing w:line="360" w:lineRule="auto"/>
      </w:pPr>
    </w:p>
    <w:p w14:paraId="19CF444A" w14:textId="051171B8" w:rsidR="000025B6" w:rsidRDefault="000025B6" w:rsidP="000025B6">
      <w:pPr>
        <w:spacing w:line="360" w:lineRule="auto"/>
      </w:pPr>
      <w:r w:rsidRPr="00DA0872">
        <w:rPr>
          <w:b/>
        </w:rPr>
        <w:t>Keywords</w:t>
      </w:r>
      <w:r w:rsidRPr="00DA0872">
        <w:t xml:space="preserve">: </w:t>
      </w:r>
      <w:r w:rsidRPr="0006162E">
        <w:rPr>
          <w:i/>
          <w:iCs/>
        </w:rPr>
        <w:t>Coregonus</w:t>
      </w:r>
      <w:r w:rsidRPr="00DA0872">
        <w:t xml:space="preserve">; cisco; climate change; </w:t>
      </w:r>
      <w:r w:rsidR="00B50CFE">
        <w:t xml:space="preserve">embryo incubation; </w:t>
      </w:r>
      <w:r w:rsidR="00D77FB2">
        <w:t xml:space="preserve">larvae; </w:t>
      </w:r>
      <w:r w:rsidR="00B50CFE">
        <w:t>water temperature</w:t>
      </w:r>
      <w:r>
        <w:br w:type="page"/>
      </w:r>
    </w:p>
    <w:p w14:paraId="3EE40885" w14:textId="77777777" w:rsidR="0074412D" w:rsidRDefault="00AE3A16">
      <w:pPr>
        <w:pStyle w:val="Heading4"/>
        <w:spacing w:before="0" w:after="0" w:line="360" w:lineRule="auto"/>
      </w:pPr>
      <w:bookmarkStart w:id="1" w:name="_heading=h.paahqwmryazt" w:colFirst="0" w:colLast="0"/>
      <w:bookmarkEnd w:id="1"/>
      <w:r>
        <w:lastRenderedPageBreak/>
        <w:t>Introduction:</w:t>
      </w:r>
    </w:p>
    <w:p w14:paraId="4D27BAF2" w14:textId="01B9E16A" w:rsidR="0074412D" w:rsidRDefault="00AE3A16">
      <w:pPr>
        <w:spacing w:line="360" w:lineRule="auto"/>
        <w:rPr>
          <w:highlight w:val="white"/>
        </w:rPr>
      </w:pPr>
      <w:r>
        <w:t>Water temperatures are rising around the globe</w:t>
      </w:r>
      <w:r w:rsidR="00495A3A">
        <w:t xml:space="preserve"> </w:t>
      </w:r>
      <w:r w:rsidR="00495A3A">
        <w:fldChar w:fldCharType="begin" w:fldLock="1"/>
      </w:r>
      <w:r w:rsidR="00385E82">
        <w:instrText>ADDIN CSL_CITATION {"citationItems":[{"id":"ITEM-1","itemData":{"DOI":"10.4319/lo.2008.53.6.2724","ISBN":"0024-3590","ISSN":"00243590","abstract":"A 100-yr-long time series of water temperature measured just downstream of Lake Superior is used to produce proxy time series of open-lake temperature. This analysis suggests that open-water Lake Superior summer temperatures have increased by roughly 3.5 degrees C over the last century, most of that warming occurring in the last three decades. Correspondingly, the length of the positively stratified season has increased from 145 d to 170 d. The observed amount of warming is greater than the observed change in regional temperature over the same time period by roughly a factor of two. The discrepancy can be understood in the context of reduced winter ice cover, and implies that spatially and temporally averaged ice cover in Lake Superior has decreased from 23% to 12% over the last century.","author":[{"dropping-particle":"","family":"Austin","given":"Jay A","non-dropping-particle":"","parse-names":false,"suffix":""},{"dropping-particle":"","family":"Colman","given":"Steven M","non-dropping-particle":"","parse-names":false,"suffix":""}],"container-title":"Limnology and Oceanography","id":"ITEM-1","issue":"6","issued":{"date-parts":[["2008"]]},"language":"English","note":"378wo Times Cited:83 Cited References Count:15","page":"2724-2730","title":"A century of temperature variability in Lake Superior","type":"article-journal","volume":"53"},"uris":["http://www.mendeley.com/documents/?uuid=4a462274-17da-3199-a8a8-21b0c61d16a9"]},{"id":"ITEM-2","itemData":{"DOI":"10.1038/s41467-020-15108-z","ISSN":"2041-1723","author":[{"dropping-particle":"","family":"Maberly","given":"Stephen C","non-dropping-particle":"","parse-names":false,"suffix":""},{"dropping-particle":"","family":"O’Donnell","given":"Ruth A","non-dropping-particle":"","parse-names":false,"suffix":""},{"dropping-particle":"","family":"Woolway","given":"R Iestyn","non-dropping-particle":"","parse-names":false,"suffix":""},{"dropping-particle":"","family":"Cutler","given":"Mark E J","non-dropping-particle":"","parse-names":false,"suffix":""},{"dropping-particle":"","family":"Gong","given":"Mengyi","non-dropping-particle":"","parse-names":false,"suffix":""},{"dropping-particle":"","family":"Jones","given":"Ian D","non-dropping-particle":"","parse-names":false,"suffix":""},{"dropping-particle":"","family":"Merchant","given":"Christopher J","non-dropping-particle":"","parse-names":false,"suffix":""},{"dropping-particle":"","family":"Miller","given":"Claire A","non-dropping-particle":"","parse-names":false,"suffix":""},{"dropping-particle":"","family":"Politi","given":"Eirini","non-dropping-particle":"","parse-names":false,"suffix":""},{"dropping-particle":"","family":"Scott","given":"E Marian","non-dropping-particle":"","parse-names":false,"suffix":""}],"container-title":"Nature Communications","id":"ITEM-2","issue":"1","issued":{"date-parts":[["2020"]]},"page":"1-9","title":"Global lake thermal regions shift under climate change","type":"article-journal","volume":"11"},"uris":["http://www.mendeley.com/documents/?uuid=3b244ce3-d224-4ecc-b6ca-9e7250fb623f"]},{"id":"ITEM-3","itemData":{"DOI":"10.1002/2015GL066235","ISSN":"1944-8007","abstract":"BIOGEOSCIENCES: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Letters","id":"ITEM-3","issue":"24","issued":{"date-parts":[["2015"]]},"page":"1-9","title":"Rapid and highly variable warming of lake surface waters around the globe","type":"article-journal","volume":"42"},"uris":["http://www.mendeley.com/documents/?uuid=148ceb4a-054a-3a99-b7cc-8d1b9f93055f"]},{"id":"ITEM-4","itemData":{"DOI":"10.1038/s43017-020-0067-5","ISSN":"2662-138X","author":[{"dropping-particle":"","family":"Woolway","given":"R Iestyn","non-dropping-particle":"","parse-names":false,"suffix":""},{"dropping-particle":"","family":"Kraemer","given":"Benjamin M","non-dropping-particle":"","parse-names":false,"suffix":""},{"dropping-particle":"","family":"Lenters","given":"John D","non-dropping-particle":"","parse-names":false,"suffix":""},{"dropping-particle":"","family":"Merchant","given":"Christopher J","non-dropping-particle":"","parse-names":false,"suffix":""},{"dropping-particle":"","family":"O’Reilly","given":"Catherine M","non-dropping-particle":"","parse-names":false,"suffix":""},{"dropping-particle":"","family":"Sharma","given":"Sapna","non-dropping-particle":"","parse-names":false,"suffix":""}],"container-title":"Nature Reviews Earth &amp; Environment","id":"ITEM-4","issue":"8","issued":{"date-parts":[["2020"]]},"page":"388-403","title":"Global lake responses to climate change","type":"article-journal","volume":"1"},"uris":["http://www.mendeley.com/documents/?uuid=c347c8bb-64df-40ab-8cd0-090d2ad0b549"]}],"mendeley":{"formattedCitation":"(Austin &amp; Colman 2008; O’Reilly et al. 2015; Maberly et al. 2020; Woolway et al. 2020)","plainTextFormattedCitation":"(Austin &amp; Colman 2008; O’Reilly et al. 2015; Maberly et al. 2020; Woolway et al. 2020)","previouslyFormattedCitation":"(Austin &amp; Colman 2008; O’Reilly et al. 2015; Maberly et al. 2020; Woolway et al. 2020)"},"properties":{"noteIndex":0},"schema":"https://github.com/citation-style-language/schema/raw/master/csl-citation.json"}</w:instrText>
      </w:r>
      <w:r w:rsidR="00495A3A">
        <w:fldChar w:fldCharType="separate"/>
      </w:r>
      <w:r w:rsidR="00385E82" w:rsidRPr="00385E82">
        <w:rPr>
          <w:noProof/>
        </w:rPr>
        <w:t>(Austin &amp; Colman 2008; O’Reilly et al. 2015; Maberly et al. 2020; Woolway et al. 2020)</w:t>
      </w:r>
      <w:r w:rsidR="00495A3A">
        <w:fldChar w:fldCharType="end"/>
      </w:r>
      <w:r>
        <w:t xml:space="preserve"> and poses a threat to </w:t>
      </w:r>
      <w:r>
        <w:rPr>
          <w:highlight w:val="white"/>
        </w:rPr>
        <w:t>ectotherms, such as fish, that have limited thermal tolerance ranges</w:t>
      </w:r>
      <w:r w:rsidR="00495A3A">
        <w:rPr>
          <w:highlight w:val="white"/>
        </w:rPr>
        <w:t xml:space="preserve"> </w:t>
      </w:r>
      <w:r w:rsidR="00495A3A">
        <w:rPr>
          <w:highlight w:val="white"/>
        </w:rPr>
        <w:fldChar w:fldCharType="begin" w:fldLock="1"/>
      </w:r>
      <w:r w:rsidR="00385E82">
        <w:rPr>
          <w:highlight w:val="white"/>
        </w:rPr>
        <w:instrText>ADDIN CSL_CITATION {"citationItems":[{"id":"ITEM-1","itemData":{"DOI":"10.1111/gcb.13427","ISSN":"1354-1013","author":[{"dropping-particle":"","family":"Comte","given":"Lise","non-dropping-particle":"","parse-names":false,"suffix":""},{"dropping-particle":"","family":"Olden","given":"Julian D","non-dropping-particle":"","parse-names":false,"suffix":""}],"container-title":"Global Change Biology","id":"ITEM-1","issue":"2","issued":{"date-parts":[["2017"]]},"page":"728-736","publisher":"Wiley Online Library","title":"Evolutionary and environmental determinants of freshwater fish thermal tolerance and plasticity","type":"article-journal","volume":"23"},"uris":["http://www.mendeley.com/documents/?uuid=4a0abbd9-fec2-416b-be1d-b9ffcffdba3d"]},{"id":"ITEM-2","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-2","issue":"6499","issued":{"date-parts":[["2020"]]},"page":"65-70","title":"Thermal bottlenecks in the life cycle define climate vulnerability of fish","type":"article-journal","volume":"369"},"uris":["http://www.mendeley.com/documents/?uuid=cb551f1a-363f-4a8d-8301-b7fb25971e86"]},{"id":"ITEM-3","itemData":{"DOI":"10.1111/jfb.14402","ISSN":"0022-1112","author":[{"dropping-particle":"","family":"Little","given":"Alexander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Biology","id":"ITEM-3","issued":{"date-parts":[["2020"]]},"page":"328-340","title":"What do warming waters mean for fish physiology and fisheries?","type":"article-journal","volume":"97"},"uris":["http://www.mendeley.com/documents/?uuid=0721a301-1198-4d8e-8d15-24181dd79059"]}],"mendeley":{"formattedCitation":"(Comte &amp; Olden 2017; Dahlke et al. 2020; Little et al. 2020)","plainTextFormattedCitation":"(Comte &amp; Olden 2017; Dahlke et al. 2020; Little et al. 2020)","previouslyFormattedCitation":"(Comte &amp; Olden 2017; Dahlke et al. 2020; Little et al. 2020)"},"properties":{"noteIndex":0},"schema":"https://github.com/citation-style-language/schema/raw/master/csl-citation.json"}</w:instrText>
      </w:r>
      <w:r w:rsidR="00495A3A">
        <w:rPr>
          <w:highlight w:val="white"/>
        </w:rPr>
        <w:fldChar w:fldCharType="separate"/>
      </w:r>
      <w:r w:rsidR="00385E82" w:rsidRPr="00385E82">
        <w:rPr>
          <w:noProof/>
          <w:highlight w:val="white"/>
        </w:rPr>
        <w:t>(Comte &amp; Olden 2017; Dahlke et al. 2020; Little et al. 2020)</w:t>
      </w:r>
      <w:r w:rsidR="00495A3A">
        <w:rPr>
          <w:highlight w:val="white"/>
        </w:rPr>
        <w:fldChar w:fldCharType="end"/>
      </w:r>
      <w:r>
        <w:rPr>
          <w:highlight w:val="white"/>
        </w:rPr>
        <w:t xml:space="preserve">. Thermal tolerances vary with ontogenetic development </w:t>
      </w:r>
      <w:r w:rsidR="00495A3A">
        <w:rPr>
          <w:highlight w:val="white"/>
        </w:rPr>
        <w:fldChar w:fldCharType="begin" w:fldLock="1"/>
      </w:r>
      <w:r w:rsidR="00385E82">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495A3A">
        <w:rPr>
          <w:highlight w:val="white"/>
        </w:rPr>
        <w:fldChar w:fldCharType="separate"/>
      </w:r>
      <w:r w:rsidR="00385E82" w:rsidRPr="00385E82">
        <w:rPr>
          <w:noProof/>
          <w:highlight w:val="white"/>
        </w:rPr>
        <w:t>(Dahlke et al. 2020; Sunday 2020)</w:t>
      </w:r>
      <w:r w:rsidR="00495A3A">
        <w:rPr>
          <w:highlight w:val="white"/>
        </w:rPr>
        <w:fldChar w:fldCharType="end"/>
      </w:r>
      <w:r w:rsidR="00495A3A">
        <w:rPr>
          <w:highlight w:val="white"/>
        </w:rPr>
        <w:t xml:space="preserve"> </w:t>
      </w:r>
      <w:r>
        <w:rPr>
          <w:highlight w:val="white"/>
        </w:rPr>
        <w:t>and affect reproduction, metabolic rates, growth, and overall survival</w:t>
      </w:r>
      <w:r w:rsidR="00495A3A">
        <w:rPr>
          <w:highlight w:val="white"/>
        </w:rPr>
        <w:t xml:space="preserve"> </w:t>
      </w:r>
      <w:r w:rsidR="00495A3A">
        <w:rPr>
          <w:highlight w:val="white"/>
        </w:rPr>
        <w:fldChar w:fldCharType="begin" w:fldLock="1"/>
      </w:r>
      <w:r w:rsidR="00385E82">
        <w:rPr>
          <w:highlight w:val="white"/>
        </w:rPr>
        <w:instrText>ADDIN CSL_CITATION {"citationItems":[{"id":"ITEM-1","itemData":{"DOI":"10.1016/S1546-5098(08)60033-3","author":[{"dropping-particle":"","family":"Brett","given":"J R","non-dropping-particle":"","parse-names":false,"suffix":""}],"chapter-number":"10","container-title":"Fish Physiology vol. VIII. Bioenergetics and Growth","editor":[{"dropping-particle":"","family":"Hoar","given":"W S","non-dropping-particle":"","parse-names":false,"suffix":""},{"dropping-particle":"","family":"Randall","given":"D J","non-dropping-particle":"","parse-names":false,"suffix":""},{"dropping-particle":"","family":"Brett","given":"J R","non-dropping-particle":"","parse-names":false,"suffix":""}],"id":"ITEM-1","issued":{"date-parts":[["1979"]]},"page":"599-677","publisher":"Academic Press","publisher-place":"New York","title":"Environmental Factors and Growth","type":"chapter"},"uris":["http://www.mendeley.com/documents/?uuid=58f19bb3-a102-4904-81be-37246dd56f48"]},{"id":"ITEM-2","itemData":{"DOI":"10.1890/03-9000","ISSN":"1939-9170","author":[{"dropping-particle":"","family":"Brown","given":"James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B","non-dropping-particle":"","parse-names":false,"suffix":""}],"container-title":"Ecology","id":"ITEM-2","issue":"7","issued":{"date-parts":[["2004"]]},"page":"1771-1789","title":"Toward a metabolic theory of ecology","type":"article-journal","volume":"85"},"uris":["http://www.mendeley.com/documents/?uuid=ca9e72d6-a06d-4e9b-b4f4-67f6b2406d60"]},{"id":"ITEM-3","itemData":{"DOI":"10.1007/s00442-012-2286-z","ISSN":"1432-1939","author":[{"dropping-particle":"","family":"Busch","given":"Susan","non-dropping-particle":"","parse-names":false,"suffix":""},{"dropping-particle":"","family":"Kirillin","given":"Georgiy","non-dropping-particle":"","parse-names":false,"suffix":""},{"dropping-particle":"","family":"Mehner","given":"Thomas","non-dropping-particle":"","parse-names":false,"suffix":""}],"container-title":"Oecologia","id":"ITEM-3","issue":"1","issued":{"date-parts":[["2012"]]},"page":"275-287","title":"Plasticity in habitat use determines metabolic response of fish to global warming in stratified lakes","type":"article-journal","volume":"170"},"uris":["http://www.mendeley.com/documents/?uuid=c498a69f-78e3-47d3-89b3-11ab95b5f821"]},{"id":"ITEM-4","itemData":{"DOI":"doi.org/10.1038/417070a","ISSN":"1476-4687","author":[{"dropping-particle":"","family":"Gillooly","given":"James F","non-dropping-particle":"","parse-names":false,"suffix":""},{"dropping-particle":"","family":"Charnov","given":"Eric L","non-dropping-particle":"","parse-names":false,"suffix":""},{"dropping-particle":"","family":"West","given":"Geoffrey B","non-dropping-particle":"","parse-names":false,"suffix":""},{"dropping-particle":"","family":"Savage","given":"Van M","non-dropping-particle":"","parse-names":false,"suffix":""},{"dropping-particle":"","family":"Brown","given":"James H","non-dropping-particle":"","parse-names":false,"suffix":""}],"container-title":"Nature","id":"ITEM-4","issue":"6884","issued":{"date-parts":[["2002"]]},"page":"70-73","title":"Effects of size and temperature on developmental time","type":"article-journal","volume":"417"},"uris":["http://www.mendeley.com/documents/?uuid=ae3f1f8e-bacb-4d5e-b3de-e76279029b59"]},{"id":"ITEM-5","itemData":{"DOI":"10.1111/jfb.14402","ISSN":"0022-1112","author":[{"dropping-particle":"","family":"Little","given":"Alexander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Biology","id":"ITEM-5","issued":{"date-parts":[["2020"]]},"page":"328-340","title":"What do warming waters mean for fish physiology and fisheries?","type":"article-journal","volume":"97"},"uris":["http://www.mendeley.com/documents/?uuid=0721a301-1198-4d8e-8d15-24181dd79059"]},{"id":"ITEM-6","itemData":{"DOI":"10.1139/F08-120","ISSN":"0174-1578","author":[{"dropping-particle":"","family":"Ohlberger","given":"Jan","non-dropping-particle":"","parse-names":false,"suffix":""},{"dropping-particle":"","family":"Staaks","given":"Georg","non-dropping-particle":"","parse-names":false,"suffix":""},{"dropping-particle":"","family":"Hölker","given":"Franz","non-dropping-particle":"","parse-names":false,"suffix":""}],"container-title":"Journal of Comparative Physiology","id":"ITEM-6","issue":"8","issued":{"date-parts":[["2007"]]},"page":"905-916","title":"Effects of temperature, swimming speed and body mass on standard and active metabolic rate in vendace (Coregonus albula)","type":"article-journal","volume":"177"},"uris":["http://www.mendeley.com/documents/?uuid=ed7191f5-07e6-410d-9952-72d1aec8dd13"]}],"mendeley":{"formattedCitation":"(Brett 1979; Gillooly et al. 2002; Brown et al. 2004; Ohlberger et al. 2007; Busch et al. 2012; Little et al. 2020)","plainTextFormattedCitation":"(Brett 1979; Gillooly et al. 2002; Brown et al. 2004; Ohlberger et al. 2007; Busch et al. 2012; Little et al. 2020)","previouslyFormattedCitation":"(Brett 1979; Gillooly et al. 2002; Brown et al. 2004; Ohlberger et al. 2007; Busch et al. 2012; Little et al. 2020)"},"properties":{"noteIndex":0},"schema":"https://github.com/citation-style-language/schema/raw/master/csl-citation.json"}</w:instrText>
      </w:r>
      <w:r w:rsidR="00495A3A">
        <w:rPr>
          <w:highlight w:val="white"/>
        </w:rPr>
        <w:fldChar w:fldCharType="separate"/>
      </w:r>
      <w:r w:rsidR="00385E82" w:rsidRPr="00385E82">
        <w:rPr>
          <w:noProof/>
          <w:highlight w:val="white"/>
        </w:rPr>
        <w:t>(Brett 1979; Gillooly et al. 2002; Brown et al. 2004; Ohlberger et al. 2007; Busch et al. 2012; Little et al. 2020)</w:t>
      </w:r>
      <w:r w:rsidR="00495A3A">
        <w:rPr>
          <w:highlight w:val="white"/>
        </w:rPr>
        <w:fldChar w:fldCharType="end"/>
      </w:r>
      <w:r>
        <w:rPr>
          <w:highlight w:val="white"/>
        </w:rPr>
        <w:t>. Vulnerability of fishes to climatic warming is highest for cold stenothermic species that lack the ability to migrate to suitable temperatures. Specific vulnerability of local populations will likely depend on future climate regime shifts and the temperature requirements of spawners and embryos</w:t>
      </w:r>
      <w:r w:rsidR="00495A3A">
        <w:rPr>
          <w:highlight w:val="white"/>
        </w:rPr>
        <w:t xml:space="preserve"> </w:t>
      </w:r>
      <w:r w:rsidR="00495A3A">
        <w:rPr>
          <w:highlight w:val="white"/>
        </w:rPr>
        <w:fldChar w:fldCharType="begin" w:fldLock="1"/>
      </w:r>
      <w:r w:rsidR="00385E82">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495A3A">
        <w:rPr>
          <w:highlight w:val="white"/>
        </w:rPr>
        <w:fldChar w:fldCharType="separate"/>
      </w:r>
      <w:r w:rsidR="00385E82" w:rsidRPr="00385E82">
        <w:rPr>
          <w:noProof/>
          <w:highlight w:val="white"/>
        </w:rPr>
        <w:t>(Dahlke et al. 2020; Sunday 2020)</w:t>
      </w:r>
      <w:r w:rsidR="00495A3A">
        <w:rPr>
          <w:highlight w:val="white"/>
        </w:rPr>
        <w:fldChar w:fldCharType="end"/>
      </w:r>
      <w:r>
        <w:rPr>
          <w:highlight w:val="white"/>
        </w:rPr>
        <w:t>. In the short-term, lacustrine spawners may cope with warming waters by shifting spawning timing or using deeper and colder spawning habitat, or potentially in the long-term through thermal adaptation across generations. Adaptation, however, may be too slow to keep pace with changing thermal conditions</w:t>
      </w:r>
      <w:r w:rsidR="00495A3A">
        <w:rPr>
          <w:highlight w:val="white"/>
        </w:rPr>
        <w:t xml:space="preserve"> </w:t>
      </w:r>
      <w:r w:rsidR="00495A3A">
        <w:rPr>
          <w:highlight w:val="white"/>
        </w:rPr>
        <w:fldChar w:fldCharType="begin" w:fldLock="1"/>
      </w:r>
      <w:r w:rsidR="00385E82">
        <w:rPr>
          <w:highlight w:val="white"/>
        </w:rPr>
        <w:instrText>ADDIN CSL_CITATION {"citationItems":[{"id":"ITEM-1","itemData":{"DOI":"10.3389/fmars.2016.00086","ISSN":"2296-7745","author":[{"dropping-particle":"","family":"Bruge","given":"Antoine","non-dropping-particle":"","parse-names":false,"suffix":""},{"dropping-particle":"","family":"Alvarez","given":"Paula","non-dropping-particle":"","parse-names":false,"suffix":""},{"dropping-particle":"","family":"Fontán","given":"Almudena","non-dropping-particle":"","parse-names":false,"suffix":""},{"dropping-particle":"","family":"Cotano","given":"Unai","non-dropping-particle":"","parse-names":false,"suffix":""},{"dropping-particle":"","family":"Chust","given":"Guillem","non-dropping-particle":"","parse-names":false,"suffix":""}],"container-title":"Frontiers in Marine Science","id":"ITEM-1","issued":{"date-parts":[["2016"]]},"page":"86","title":"Thermal niche tracking and future distribution of Atlantic mackerel spawning in response to ocean warming","type":"article-journal","volume":"3"},"uris":["http://www.mendeley.com/documents/?uuid=fc4dc5ea-100f-4dd7-8774-1d968f5a8db9"]}],"mendeley":{"formattedCitation":"(Bruge et al. 2016)","plainTextFormattedCitation":"(Bruge et al. 2016)","previouslyFormattedCitation":"(Bruge et al. 2016)"},"properties":{"noteIndex":0},"schema":"https://github.com/citation-style-language/schema/raw/master/csl-citation.json"}</w:instrText>
      </w:r>
      <w:r w:rsidR="00495A3A">
        <w:rPr>
          <w:highlight w:val="white"/>
        </w:rPr>
        <w:fldChar w:fldCharType="separate"/>
      </w:r>
      <w:r w:rsidR="00385E82" w:rsidRPr="00385E82">
        <w:rPr>
          <w:noProof/>
          <w:highlight w:val="white"/>
        </w:rPr>
        <w:t>(Bruge et al. 2016)</w:t>
      </w:r>
      <w:r w:rsidR="00495A3A">
        <w:rPr>
          <w:highlight w:val="white"/>
        </w:rPr>
        <w:fldChar w:fldCharType="end"/>
      </w:r>
      <w:r>
        <w:rPr>
          <w:highlight w:val="white"/>
        </w:rPr>
        <w:t xml:space="preserve">. </w:t>
      </w:r>
      <w:commentRangeStart w:id="2"/>
      <w:commentRangeStart w:id="3"/>
      <w:r>
        <w:rPr>
          <w:highlight w:val="white"/>
        </w:rPr>
        <w:t xml:space="preserve">For autumn </w:t>
      </w:r>
      <w:ins w:id="4" w:author="Taylor Stewart" w:date="2021-09-07T12:06:00Z">
        <w:r w:rsidR="00335324">
          <w:rPr>
            <w:highlight w:val="white"/>
          </w:rPr>
          <w:t xml:space="preserve">to winter </w:t>
        </w:r>
      </w:ins>
      <w:r>
        <w:rPr>
          <w:highlight w:val="white"/>
        </w:rPr>
        <w:t xml:space="preserve">spawners, spawning later in the season after waters have cooled sufficiently may still impact embryo development due to warmer winter temperatures and earlier spring warming. </w:t>
      </w:r>
      <w:commentRangeEnd w:id="2"/>
      <w:r w:rsidR="007921C0">
        <w:rPr>
          <w:rStyle w:val="CommentReference"/>
        </w:rPr>
        <w:commentReference w:id="2"/>
      </w:r>
      <w:commentRangeEnd w:id="3"/>
      <w:r w:rsidR="00335324">
        <w:rPr>
          <w:rStyle w:val="CommentReference"/>
        </w:rPr>
        <w:commentReference w:id="3"/>
      </w:r>
    </w:p>
    <w:p w14:paraId="083BAD95" w14:textId="77777777" w:rsidR="0074412D" w:rsidRDefault="0074412D">
      <w:pPr>
        <w:spacing w:line="360" w:lineRule="auto"/>
        <w:rPr>
          <w:highlight w:val="white"/>
        </w:rPr>
      </w:pPr>
    </w:p>
    <w:p w14:paraId="29145C7E" w14:textId="35283C6B" w:rsidR="0074412D" w:rsidRDefault="00AE3A16">
      <w:pPr>
        <w:spacing w:line="360" w:lineRule="auto"/>
      </w:pPr>
      <w:r>
        <w:t>﻿Freshwater whitefishes, Salmonidae Coregoninae (hereafter coregonines), are cold, stenothermic fishes of ecological and socio-economic importance throughout the northern hemisphere</w:t>
      </w:r>
      <w:r w:rsidR="00A8781C">
        <w:t xml:space="preserve"> </w:t>
      </w:r>
      <w:r w:rsidR="00A8781C">
        <w:fldChar w:fldCharType="begin" w:fldLock="1"/>
      </w:r>
      <w:r w:rsidR="00385E82">
        <w:instrText>ADDIN CSL_CITATION {"citationItems":[{"id":"ITEM-1","itemData":{"DOI":"10.1111/j.1365-2427.2010.02506.x","ISBN":"1365-2427","ISSN":"00465070","abstract":"Summary 1.The long-term suitability of Bassenthwaite Lake as a habitat for vendace (Coregonus albula) was assessed using two models. The first was the phytoplankton model (PROTECH) that provided temperature and phytoplankton biomass outputs that were used to drive a second model of lake oxygen (LOX). 2.Both temperature and oxygen concentrations were used to define the available habitat for the adult vendace, using 18 °C as an upper and 2 mg L−1 as a lower threshold, respectively. The outputs of both models were compared with 4 years of observed data for the purposes of validation and produced good simulations of water temperature, total chlorophyll a and oxygen concentrations in the epilimnion, hypolimnion and at the lake bottom. 3.Using the outputs of a regional climate model (RCM) simulating 20 years of both present and future climate conditions for this part of the United Kingdom, both models were re-run. These data suggest the future climate will cause a mean increase of &gt;2 °C in water temperature, little change in overall phytoplankton biomass and a 10% decline in oxygen concentration. 4.Using the thresholds defined above, the habitat volume will decline greatly under the future climate scenarios, with all of the 20 years simulated having periods of zero habitat volume for &gt;7 consecutive days, primarily caused by high temperature. These results suggest that the long-term viability of the lake as a habitat for this rare fish is extremely low.","author":[{"dropping-particle":"","family":"Elliott","given":"J Alex","non-dropping-particle":"","parse-names":false,"suffix":""},{"dropping-particle":"","family":"Bell","given":"Victoria A","non-dropping-particle":"","parse-names":false,"suffix":""}],"container-title":"Freshwater Biology","id":"ITEM-1","issue":"2","issued":{"date-parts":[["2011"]]},"page":"395-405","title":"Predicting the potential long-term influence of climate change on vendace (Coregonus albula) habitat in Bassenthwaite Lake, U.K.","type":"article-journal","volume":"56"},"uris":["http://www.mendeley.com/documents/?uuid=a373c4bf-80e9-35c3-8016-176e343ca1d1"]},{"id":"ITEM-2","itemData":{"ISBN":"978-1-934874-38-7","author":[{"dropping-particle":"","family":"Isaak","given":"Daniel J","non-dropping-particle":"","parse-names":false,"suffix":""}],"container-title":"Future of Fisheries: Perspectives for Emerging Professionals","editor":[{"dropping-particle":"","family":"Taylor","given":"William W","non-dropping-particle":"","parse-names":false,"suffix":""},{"dropping-particle":"","family":"Lynch","given":"Abigail J","non-dropping-particle":"","parse-names":false,"suffix":""},{"dropping-particle":"","family":"Leonard","given":"Nancy J","non-dropping-particle":"","parse-names":false,"suffix":""}],"id":"ITEM-2","issued":{"date-parts":[["2014"]]},"page":"435-441","publisher":"American Fisheries Society","publisher-place":"Bethesda, MD","title":"Climate Change and the Future of Freshwater Fisheries","type":"chapter"},"uris":["http://www.mendeley.com/documents/?uuid=8cdd9a8d-1c6e-3ff5-8bf6-f67e20365a9c"]},{"id":"ITEM-3","itemData":{"DOI":"10.1007/s10750-012-1182-1","ISBN":"0018-8158","ISSN":"00188158","abstract":"Fish play a key role in the trophic dynamics of lakes. With climate warming, complex changes in fish assemblage structure may be expected owing to direct effects of temperature and indirect effects operating through eutrophication, water level changes, stratification and salinisation. We reviewed published and new long-term (10–100 years) fish data series from 24 European lakes (area: 0.04–5,648 km2; mean depth: 1–177 m; a north–south gradient from Sweden to Spain). Along with an annual temperature increase of about 0.15–0.3°C per decade profound changes have occurred in either fish assemblage composition, body size and/or age structure during recent decades and a shift towards higher dominance of eurythermal species. These shifts have occurred despite a reduction in nutrient loading in many of the lakes that should have benefited the larger-sized individuals and the fish species typically inhabiting cold-water, low-nutrient lakes. The cold-stenothermic Arctic charr has been particularly affected and its abundance has decreased in the majority of the lakes where its presence was recorded. The harvest of cool-stenothermal brown trout has decreased substantially in two southern lakes. Vendace, whitefish and smelt show a different response depending on lake depth and latitude. Perch has apparently been stimulated in the north, with stronger year classes in warm years, but its abundance has declined in the southern Lake Maggiore, Italy. Where introduced, roach seems to take advantage of the higher temperature after years of low population densities. Eurythermal species such as common bream, pike–perch and/or shad are apparently on the increase in several of the lakes. The response of fish to the warming has been surprisingly strong and fast in recent decades, making them ideal sentinels for detecting and documenting climate-induced modifications of freshwater ecosystems.","author":[{"dropping-particle":"","family":"Jeppesen","given":"Erik","non-dropping-particle":"","parse-names":false,"suffix":""},{"dropping-particle":"","family":"Mehner","given":"Thomas","non-dropping-particle":"","parse-names":false,"suffix":""},{"dropping-particle":"","family":"Winfield","given":"Ian J","non-dropping-particle":"","parse-names":false,"suffix":""},{"dropping-particle":"","family":"Kangur","given":"Külli","non-dropping-particle":"","parse-names":false,"suffix":""},{"dropping-particle":"","family":"Sarvala","given":"Jouko","non-dropping-particle":"","parse-names":false,"suffix":""},{"dropping-particle":"","family":"Gerdeaux","given":"Daniel","non-dropping-particle":"","parse-names":false,"suffix":""},{"dropping-particle":"","family":"Rask","given":"Martti","non-dropping-particle":"","parse-names":false,"suffix":""},{"dropping-particle":"","family":"Malmquist","given":"Hilmar J","non-dropping-particle":"","parse-names":false,"suffix":""},{"dropping-particle":"","family":"Holmgren","given":"Kerstin","non-dropping-particle":"","parse-names":false,"suffix":""},{"dropping-particle":"","family":"Volta","given":"Pietro","non-dropping-particle":"","parse-names":false,"suffix":""},{"dropping-particle":"","family":"Romo","given":"Susana","non-dropping-particle":"","parse-names":false,"suffix":""},{"dropping-particle":"","family":"Eckmann","given":"Reiner","non-dropping-particle":"","parse-names":false,"suffix":""},{"dropping-particle":"","family":"Sandström","given":"Alfred","non-dropping-particle":"","parse-names":false,"suffix":""},{"dropping-particle":"","family":"Blanco","given":"Saúl","non-dropping-particle":"","parse-names":false,"suffix":""},{"dropping-particle":"","family":"Kangur","given":"Andu","non-dropping-particle":"","parse-names":false,"suffix":""},{"dropping-particle":"","family":"Ragnarsson Stabo","given":"Henrik","non-dropping-particle":"","parse-names":false,"suffix":""},{"dropping-particle":"","family":"Tarvainen","given":"Marjo","non-dropping-particle":"","parse-names":false,"suffix":""},{"dropping-particle":"","family":"Ventelä","given":"Anne Mari","non-dropping-particle":"","parse-names":false,"suffix":""},{"dropping-particle":"","family":"Søndergaard","given":"Martin","non-dropping-particle":"","parse-names":false,"suffix":""},{"dropping-particle":"","family":"Lauridsen","given":"Torben L","non-dropping-particle":"","parse-names":false,"suffix":""},{"dropping-particle":"","family":"Meerhoff","given":"Mariana","non-dropping-particle":"","parse-names":false,"suffix":""}],"container-title":"Hydrobiologia","id":"ITEM-3","issued":{"date-parts":[["2012"]]},"language":"English","note":"971qe Times Cited:92 Cited References Count:186","page":"1-39","title":"Impacts of climate warming on the long-term dynamics of key fish species in 24 European lakes","type":"article-journal","volume":"694"},"uris":["http://www.mendeley.com/documents/?uuid=83952b8f-a0ae-3585-b9b2-5bc50214f285"]},{"id":"ITEM-4","itemData":{"DOI":"10.1111/jfb.12432","ISBN":"1095-8649","ISSN":"10958649","PMID":"24961386","abstract":"Conditions fish encounter during embryogenesis and early life history can leave lasting effects not only on morphology, but also on growth rate, life-history and behavioural traits. The ecology of offspring can be affected by conditions experienced by their parents and mother in particular. This review summarizes such early impacts and their ecological influences for a variety of teleost species, but with special reference to salmonids. Growth and adult body size, sex ratio, egg size, lifespan and tendency to migrate can all be affected by early influences. Mechanisms behind such phenotypically plastic impacts are not well known, but epigenetic change appears to be one central mechanism. The thermal regime during development and incubation is particularly important, but also early food consumption and intraspecific density can all be responsible for later life-history variation. For behavioural traits, early experiences with effects on brain, sensory development and cognition appear essential. This may also influence boldness and other social behaviours such as mate choice. At the end of the review, several issues and questions for future studies are given.","author":[{"dropping-particle":"","family":"Jonsson","given":"B.","non-dropping-particle":"","parse-names":false,"suffix":""},{"dropping-particle":"","family":"Jonsson","given":"Nina","non-dropping-particle":"","parse-names":false,"suffix":""}],"container-title":"Journal of Fish Biology","id":"ITEM-4","issue":"2","issued":{"date-parts":[["2014"]]},"page":"151-188","title":"Early environment influences later performance in fishes","type":"article-journal","volume":"85"},"uris":["http://www.mendeley.com/documents/?uuid=fd5e17f6-7f67-3ecd-92b2-e5255d68c6c7"]},{"id":"ITEM-5","itemData":{"DOI":"10.1007/s10641-014-0331-y","abstract":"We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Fishes","id":"ITEM-5","issue":"4","issued":{"date-parts":[["2015"]]},"language":"English","note":"Cc7ry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coregonids","type":"article-journal","volume":"98"},"uris":["http://www.mendeley.com/documents/?uuid=1120a55e-f2ad-394b-ad89-0b3bb220dad8"]},{"id":"ITEM-6","itemData":{"DOI":"10.1577/M08-002.1","ISBN":"0275-5947","ISSN":"0275-5947","abstract":"Populations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Management","id":"ITEM-6","issue":"3","issued":{"date-parts":[["2009"]]},"language":"English","note":"477fx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Lakes","type":"article-journal","volume":"29"},"uris":["http://www.mendeley.com/documents/?uuid=efbd3358-ce1f-3dc7-afe5-232740387d1e"]}],"mendeley":{"formattedCitation":"(Stockwell et al. 2009; Elliott &amp; Bell 2011; Jeppesen et al. 2012; Isaak 2014; Jonsson &amp; Jonsson 2014; Karjalainen et al. 2015)","plainTextFormattedCitation":"(Stockwell et al. 2009; Elliott &amp; Bell 2011; Jeppesen et al. 2012; Isaak 2014; Jonsson &amp; Jonsson 2014; Karjalainen et al. 2015)","previouslyFormattedCitation":"(Stockwell et al. 2009; Elliott &amp; Bell 2011; Jeppesen et al. 2012; Isaak 2014; Jonsson &amp; Jonsson 2014; Karjalainen et al. 2015)"},"properties":{"noteIndex":0},"schema":"https://github.com/citation-style-language/schema/raw/master/csl-citation.json"}</w:instrText>
      </w:r>
      <w:r w:rsidR="00A8781C">
        <w:fldChar w:fldCharType="separate"/>
      </w:r>
      <w:r w:rsidR="00385E82" w:rsidRPr="00385E82">
        <w:rPr>
          <w:noProof/>
        </w:rPr>
        <w:t>(Stockwell et al. 2009; Elliott &amp; Bell 2011; Jeppesen et al. 2012; Isaak 2014; Jonsson &amp; Jonsson 2014; Karjalainen et al. 2015)</w:t>
      </w:r>
      <w:r w:rsidR="00A8781C">
        <w:fldChar w:fldCharType="end"/>
      </w:r>
      <w:r>
        <w:t>. In the Laurentian Great Lakes, cisco (</w:t>
      </w:r>
      <w:r>
        <w:rPr>
          <w:i/>
        </w:rPr>
        <w:t>Coregonus artedi</w:t>
      </w:r>
      <w:r>
        <w:t>) was historically the most abundant ciscoe (</w:t>
      </w:r>
      <w:proofErr w:type="spellStart"/>
      <w:r>
        <w:rPr>
          <w:i/>
        </w:rPr>
        <w:t>sensu</w:t>
      </w:r>
      <w:proofErr w:type="spellEnd"/>
      <w:r>
        <w:t xml:space="preserve"> </w:t>
      </w:r>
      <w:r w:rsidR="00A8781C">
        <w:fldChar w:fldCharType="begin" w:fldLock="1"/>
      </w:r>
      <w:r w:rsidR="00385E82">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M","non-dropping-particle":"","parse-names":false,"suffix":""}],"container-title":"Great Lakes Fishery Commission Miscellaneous Publication","id":"ITEM-1","issued":{"date-parts":[["2016"]]},"page":"156","publisher":"Great Lakes Fishery Commission","title":"Ciscoes (Coregonus, subgenus Leucichthys) of the Laurentian Great Lakes and Lake Nipigon","type":"article-journal","volume":"1"},"uris":["http://www.mendeley.com/documents/?uuid=0e56fe57-85ae-39a9-bb55-47e621d5bd67"]}],"mendeley":{"formattedCitation":"(Eshenroder et al. 2016)","manualFormatting":"Eshenroder et al., 2016)","plainTextFormattedCitation":"(Eshenroder et al. 2016)","previouslyFormattedCitation":"(Eshenroder et al. 2016)"},"properties":{"noteIndex":0},"schema":"https://github.com/citation-style-language/schema/raw/master/csl-citation.json"}</w:instrText>
      </w:r>
      <w:r w:rsidR="00A8781C">
        <w:fldChar w:fldCharType="separate"/>
      </w:r>
      <w:r w:rsidR="00A8781C" w:rsidRPr="00A8781C">
        <w:rPr>
          <w:noProof/>
        </w:rPr>
        <w:t>Eshenroder et al., 2016)</w:t>
      </w:r>
      <w:r w:rsidR="00A8781C">
        <w:fldChar w:fldCharType="end"/>
      </w:r>
      <w:r w:rsidR="00A8781C">
        <w:t xml:space="preserve"> </w:t>
      </w:r>
      <w:r>
        <w:t>species, a primary prey fish of lake trout (</w:t>
      </w:r>
      <w:r>
        <w:rPr>
          <w:i/>
        </w:rPr>
        <w:t xml:space="preserve">Salvelinus </w:t>
      </w:r>
      <w:proofErr w:type="spellStart"/>
      <w:r>
        <w:rPr>
          <w:i/>
        </w:rPr>
        <w:t>namaycush</w:t>
      </w:r>
      <w:proofErr w:type="spellEnd"/>
      <w:r>
        <w:t xml:space="preserve">), and a commercial fishing target since the early 1800s </w:t>
      </w:r>
      <w:r w:rsidR="00A8781C">
        <w:fldChar w:fldCharType="begin" w:fldLock="1"/>
      </w:r>
      <w:r w:rsidR="00385E82">
        <w:instrText>ADDIN CSL_CITATION {"citationItems":[{"id":"ITEM-1","itemData":{"ISBN":"0299167631","author":[{"dropping-particle":"","family":"Bogue","given":"Margaret Beattie","non-dropping-particle":"","parse-names":false,"suffix":""}],"id":"ITEM-1","issued":{"date-parts":[["2001"]]},"publisher":"Univ of Wisconsin Press","publisher-place":"Madison, Wisconsin","title":"Fishing the Great Lakes: an environmental history, 1783–1933","type":"book"},"uris":["http://www.mendeley.com/documents/?uuid=a9a9fa46-64fe-438d-ac2b-6f330f12cc58"]},{"id":"ITEM-2","itemData":{"DOI":"10.3197/096734005774434566","ISSN":"0967-3407","author":[{"dropping-particle":"","family":"Chiarappa","given":"Michael J","non-dropping-particle":"","parse-names":false,"suffix":""}],"container-title":"Environment and History","id":"ITEM-2","issued":{"date-parts":[["2005"]]},"page":"163-194","title":"Overseeing the family of whitefishes: The priorities and debates of coregonid management on America's Great Lakes, 1870-2000","type":"article-journal","volume":"11"},"uris":["http://www.mendeley.com/documents/?uuid=a30700cb-e924-49f1-a108-cdf6b34a9ceb"]}],"mendeley":{"formattedCitation":"(Bogue 2001; Chiarappa 2005)","plainTextFormattedCitation":"(Bogue 2001; Chiarappa 2005)","previouslyFormattedCitation":"(Bogue 2001; Chiarappa 2005)"},"properties":{"noteIndex":0},"schema":"https://github.com/citation-style-language/schema/raw/master/csl-citation.json"}</w:instrText>
      </w:r>
      <w:r w:rsidR="00A8781C">
        <w:fldChar w:fldCharType="separate"/>
      </w:r>
      <w:r w:rsidR="00385E82" w:rsidRPr="00385E82">
        <w:rPr>
          <w:noProof/>
        </w:rPr>
        <w:t>(Bogue 2001; Chiarappa 2005)</w:t>
      </w:r>
      <w:r w:rsidR="00A8781C">
        <w:fldChar w:fldCharType="end"/>
      </w:r>
      <w:r>
        <w:t>. Most cisco spawning stocks collapsed by the mid-1900s</w:t>
      </w:r>
      <w:r w:rsidR="00A8781C">
        <w:t xml:space="preserve"> </w:t>
      </w:r>
      <w:r w:rsidR="00A8781C">
        <w:fldChar w:fldCharType="begin" w:fldLock="1"/>
      </w:r>
      <w:r w:rsidR="00385E82">
        <w:instrText>ADDIN CSL_CITATION {"citationItems":[{"id":"ITEM-1","itemData":{"URL":"http://www.glfc.org/commercial/commerc.php","author":[{"dropping-particle":"","family":"Baldwin","given":"N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L","non-dropping-particle":"","parse-names":false,"suffix":""}],"container-title":"Great Lakes Fishery Commission","id":"ITEM-1","issued":{"date-parts":[["2009"]]},"publisher-place":"Ann Arbor, MI","title":"Commercial fish production in the Great Lakes, 1867–2006","type":"webpage"},"uris":["http://www.mendeley.com/documents/?uuid=d783db55-e0ea-4900-b786-ee26283352bd"]},{"id":"ITEM-2","itemData":{"author":[{"dropping-particle":"","family":"Koelz","given":"Walter N","non-dropping-particle":"","parse-names":false,"suffix":""}],"container-title":"Bulletin of the United States Bureau of Fisheries","id":"ITEM-2","issue":"2","issued":{"date-parts":[["1929"]]},"page":"297-643","title":"Coregonid fishes of the Great Lakes","type":"article-journal","volume":"43"},"uris":["http://www.mendeley.com/documents/?uuid=7d040381-53c5-40f2-bcb7-910a1d8b5e2c"]}],"mendeley":{"formattedCitation":"(Koelz 1929; Baldwin et al. 2009)","plainTextFormattedCitation":"(Koelz 1929; Baldwin et al. 2009)","previouslyFormattedCitation":"(Koelz 1929; Baldwin et al. 2009)"},"properties":{"noteIndex":0},"schema":"https://github.com/citation-style-language/schema/raw/master/csl-citation.json"}</w:instrText>
      </w:r>
      <w:r w:rsidR="00A8781C">
        <w:fldChar w:fldCharType="separate"/>
      </w:r>
      <w:r w:rsidR="00385E82" w:rsidRPr="00385E82">
        <w:rPr>
          <w:noProof/>
        </w:rPr>
        <w:t>(Koelz 1929; Baldwin et al. 2009)</w:t>
      </w:r>
      <w:r w:rsidR="00A8781C">
        <w:fldChar w:fldCharType="end"/>
      </w:r>
      <w:r>
        <w:t>. Lake Superior stocks partially recovered by the early-1990s</w:t>
      </w:r>
      <w:r w:rsidR="00A8781C">
        <w:t xml:space="preserve"> </w:t>
      </w:r>
      <w:r w:rsidR="00A8781C">
        <w:fldChar w:fldCharType="begin" w:fldLock="1"/>
      </w:r>
      <w:r w:rsidR="00385E82">
        <w:instrText>ADDIN CSL_CITATION {"citationItems":[{"id":"ITEM-1","itemData":{"DOI":"10.1577/M08-002.1","ISBN":"0275-5947","ISSN":"0275-5947","abstract":"Populations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Management","id":"ITEM-1","issue":"3","issued":{"date-parts":[["2009"]]},"language":"English","note":"477fx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Lakes","type":"article-journal","volume":"29"},"uris":["http://www.mendeley.com/documents/?uuid=efbd3358-ce1f-3dc7-afe5-232740387d1e"]}],"mendeley":{"formattedCitation":"(Stockwell et al. 2009)","plainTextFormattedCitation":"(Stockwell et al. 2009)","previouslyFormattedCitation":"(Stockwell et al. 2009)"},"properties":{"noteIndex":0},"schema":"https://github.com/citation-style-language/schema/raw/master/csl-citation.json"}</w:instrText>
      </w:r>
      <w:r w:rsidR="00A8781C">
        <w:fldChar w:fldCharType="separate"/>
      </w:r>
      <w:r w:rsidR="00385E82" w:rsidRPr="00385E82">
        <w:rPr>
          <w:noProof/>
        </w:rPr>
        <w:t>(Stockwell et al. 2009)</w:t>
      </w:r>
      <w:r w:rsidR="00A8781C">
        <w:fldChar w:fldCharType="end"/>
      </w:r>
      <w:r>
        <w:t>, but contemporary abundance is considered to be below historical levels</w:t>
      </w:r>
      <w:r w:rsidR="00A8781C">
        <w:t xml:space="preserve"> </w:t>
      </w:r>
      <w:r w:rsidR="00A8781C">
        <w:fldChar w:fldCharType="begin" w:fldLock="1"/>
      </w:r>
      <w:r w:rsidR="00385E82">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A8781C">
        <w:fldChar w:fldCharType="separate"/>
      </w:r>
      <w:r w:rsidR="00385E82" w:rsidRPr="00385E82">
        <w:rPr>
          <w:noProof/>
        </w:rPr>
        <w:t>(Rook et al. 2021)</w:t>
      </w:r>
      <w:r w:rsidR="00A8781C">
        <w:fldChar w:fldCharType="end"/>
      </w:r>
      <w:r>
        <w:t>. Present Lake Superior cisco population abundance is hypothesized to be limited by reduced and inconsistent survival of fish to age-1 due to climatic warming over the past two decades</w:t>
      </w:r>
      <w:r w:rsidR="009019A4">
        <w:t xml:space="preserve"> </w:t>
      </w:r>
      <w:r w:rsidR="009019A4">
        <w:fldChar w:fldCharType="begin" w:fldLock="1"/>
      </w:r>
      <w:r w:rsidR="00385E82">
        <w:instrText>ADDIN CSL_CITATION {"citationItems":[{"id":"ITEM-1","itemData":{"DOI":"10.4319/lo.2014.59.6.1889","ISBN":"1939-5590","ISSN":"0024-3590","abstract":"Significant trends in Lake Superior water temperature and ice cover have been observed in recent decades, and these trends have typically been analyzed using standard linear regression techniques. Although the linear trends are statistically significant and contribute to an understanding of environmental change, a careful examination of the trends shows important nonlinearities. We identify a pronounced step change that occurred in Lake Superior following the warm El Niñ o winter of 1997–1998, resulting in a ''regime shift'' in summer evaporation rate, water temperature, and numerous metrics of winter ice cover. This statistically significant step change accounts for most of the long-term trends in ice cover, water temperature, and evaporation during the period 1973–2010, and it was preceded (and followed) by insignificant linear trends in nearly all of the metrics examined. The 1998 step change is associated with a decrease in winter ice duration of 39 d (a 34% decline), an increase of , 2–3uC in mean surface water temperature (July–September averages), and a 91% increase in July–August evaporation rates, reflecting an earlier start to the summer evaporation season. Maximum wintertime ice extent decreased by nearly a factor of two, from an average of 69% of the lake surface area (before 1997–1998) to 36% after the step change. This reassessment of long-term trends highlights the importance of nonlinear regime shifts such as the 1997–1998 break point—an event that may be related to a similar shift in the Pacific Decadal Oscillation that occurred around the same time. These pronounced changes in Lake Superior physical characteristics are likely to have important implications for the broader lake ecosystem. Increases in lake surface temperature have been widely documented in recent years throughout North America (Anderson et al. 1996; McCormick and Fahnenstiel 1999; Schneider et al. 2009) as well as globally (Schneider and Hook 2010). This long-term warming is especially apparent for the Laurentian Great Lakes, where summer water temperatures are generally found to be increasing faster than the ambient air temperature, particularly for Lake Superior (Lenters 2004; Austin and Colman 2007). During roughly the same time period, changes in lake-ice regimes have occurred in deep, Arctic lakes (Mueller et al. 2009), and shallow thermokarst lakes with bedfast ice (Arp et al. 2012; Surdu et al. 2014). Significant reductions in ice duration have also been noted fo…","author":[{"dropping-particle":"","family":"Cleave","given":"Katherine","non-dropping-particle":"Van","parse-names":false,"suffix":""},{"dropping-particle":"","family":"Lenters","given":"John D.","non-dropping-particle":"","parse-names":false,"suffix":""},{"dropping-particle":"","family":"Wang","given":"Jia","non-dropping-particle":"","parse-names":false,"suffix":""},{"dropping-particle":"","family":"Verhamme","given":"Edward M.","non-dropping-particle":"","parse-names":false,"suffix":""}],"container-title":"Limnology and Oceanography","id":"ITEM-1","issue":"6","issued":{"date-parts":[["2014"]]},"page":"1889-1898","publisher":"Wiley Online Library","title":"A regime shift in Lake Superior ice cover, evaporation, and water temperature following the warm El Niño winter of 1997–1998","type":"article-journal","volume":"59"},"uris":["http://www.mendeley.com/documents/?uuid=d720e39c-4ca4-434a-8c8e-759801f06879"]}],"mendeley":{"formattedCitation":"(Van Cleave et al. 2014)","plainTextFormattedCitation":"(Van Cleave et al. 2014)","previouslyFormattedCitation":"(Van Cleave et al. 2014)"},"properties":{"noteIndex":0},"schema":"https://github.com/citation-style-language/schema/raw/master/csl-citation.json"}</w:instrText>
      </w:r>
      <w:r w:rsidR="009019A4">
        <w:fldChar w:fldCharType="separate"/>
      </w:r>
      <w:r w:rsidR="00385E82" w:rsidRPr="00385E82">
        <w:rPr>
          <w:noProof/>
        </w:rPr>
        <w:t>(Van Cleave et al. 2014)</w:t>
      </w:r>
      <w:r w:rsidR="009019A4">
        <w:fldChar w:fldCharType="end"/>
      </w:r>
      <w:r>
        <w:t xml:space="preserve"> and lower overall ecosystem productivity due to reduced phosphorus inputs as compared to 1900-1970 </w:t>
      </w:r>
      <w:r w:rsidR="009019A4">
        <w:fldChar w:fldCharType="begin" w:fldLock="1"/>
      </w:r>
      <w:r w:rsidR="00385E82">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9019A4">
        <w:fldChar w:fldCharType="separate"/>
      </w:r>
      <w:r w:rsidR="00385E82" w:rsidRPr="00385E82">
        <w:rPr>
          <w:noProof/>
        </w:rPr>
        <w:t>(Rook et al. 2021)</w:t>
      </w:r>
      <w:r w:rsidR="009019A4">
        <w:fldChar w:fldCharType="end"/>
      </w:r>
      <w:r>
        <w:t xml:space="preserve">. Variable and weak </w:t>
      </w:r>
      <w:r>
        <w:lastRenderedPageBreak/>
        <w:t>year-class strength of coregonines has been observed worldwide over the past several decades and has been associated with annual variations in lake ice formation and winter-spring thermal conditions</w:t>
      </w:r>
      <w:r w:rsidR="002850E3">
        <w:t xml:space="preserve"> </w:t>
      </w:r>
      <w:r w:rsidR="002850E3">
        <w:fldChar w:fldCharType="begin" w:fldLock="1"/>
      </w:r>
      <w:r w:rsidR="00385E82">
        <w:instrText>ADDIN CSL_CITATION {"citationItems":[{"id":"ITEM-1","itemData":{"DOI":"10.4236/fns.2015.611108","ISBN":"2157-944X 2157-9458","ISSN":"2157-944X","abstract":"Fish species diversity can be lost through interacting stressors including habitat loss, stocking and overfishing. Although a multitude of stressors have played a role in the global decline of coregonid (Coregonus spp.) diversity, a number of contemporary studies have identified habitat loss stemming from eutrophication as the primary cause. Unfortunately, reconstructing the role of fishing and stocking practices can be difficult, because these records are incomplete or appear only in hard-to-access historic grey literature. Based on an illustrative set of historic and contemporary studies, we describe how fisheries management practices may have contributed to coregonid diversity loss in European and North American lakes. We provide case studies examining how fishing and stocking may reduce coregonid diversity through demographic decline and introgressive hybridization. In some lakes, fisheries management practices may have led to a loss of coregonid diversity well before issues with habitat degradation manifested. Our review suggests that fish conservation policies could beneficially consider the relative importance of all stressors, including management practices, as potential drivers of diversity loss.","author":[{"dropping-particle":"","family":"Anneville","given":"Orlane","non-dropping-particle":"","parse-names":false,"suffix":""},{"dropping-particle":"","family":"Lasne","given":"Emilien","non-dropping-particle":"","parse-names":false,"suffix":""},{"dropping-particle":"","family":"Guillard","given":"Jean","non-dropping-particle":"","parse-names":false,"suffix":""},{"dropping-particle":"","family":"Eckmann","given":"Reiner","non-dropping-particle":"","parse-names":false,"suffix":""},{"dropping-particle":"","family":"Stockwell","given":"Jason D","non-dropping-particle":"","parse-names":false,"suffix":""},{"dropping-particle":"","family":"Gillet","given":"Christian","non-dropping-particle":"","parse-names":false,"suffix":""},{"dropping-particle":"","family":"Yule","given":"Daniel L","non-dropping-particle":"","parse-names":false,"suffix":""}],"container-title":"Food and Nutrition Sciences","id":"ITEM-1","issue":"11","issued":{"date-parts":[["2015"]]},"page":"1045-1055","title":"Impact of Fishing and Stocking Practices on Coregonid Diversity","type":"article-journal","volume":"06"},"uris":["http://www.mendeley.com/documents/?uuid=58b1ea73-5b06-3b17-8574-e90300108f85"]},{"id":"ITEM-2","itemData":{"DOI":"10.1007/s10641-014-0331-y","abstract":"We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Fennici","id":"ITEM-3","issue":"1","issued":{"date-parts":[["2004"]]},"page":"225-240","title":"Spatial synchrony in the inter-annual population variation of vendace (Coregonus albula (L.)) in Finnish lakes","type":"article-journal","volume":"41"},"uris":["http://www.mendeley.com/documents/?uuid=24b7d1a9-5239-312f-b371-ac8b3582bdfa"]},{"id":"ITEM-4","itemData":{"DOI":"10.1579/0044-7447-30.8.559","ISBN":"0044-7447","ISSN":"0044-7447","PMID":"11878031","abstract":"Pelagic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-4","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 Marjomäki et al. 2004; Anneville et al. 2015; Karjalainen et al. 2015)","plainTextFormattedCitation":"(Nyberg et al. 2001; Marjomäki et al. 2004; Anneville et al. 2015; Karjalainen et al. 2015)","previouslyFormattedCitation":"(Nyberg et al. 2001; Marjomäki et al. 2004; Anneville et al. 2015; Karjalainen et al. 2015)"},"properties":{"noteIndex":0},"schema":"https://github.com/citation-style-language/schema/raw/master/csl-citation.json"}</w:instrText>
      </w:r>
      <w:r w:rsidR="002850E3">
        <w:fldChar w:fldCharType="separate"/>
      </w:r>
      <w:r w:rsidR="00385E82" w:rsidRPr="00385E82">
        <w:rPr>
          <w:noProof/>
        </w:rPr>
        <w:t>(Nyberg et al. 2001; Marjomäki et al. 2004; Anneville et al. 2015; Karjalainen et al. 2015)</w:t>
      </w:r>
      <w:r w:rsidR="002850E3">
        <w:fldChar w:fldCharType="end"/>
      </w:r>
      <w:r>
        <w:t xml:space="preserve">. </w:t>
      </w:r>
    </w:p>
    <w:p w14:paraId="0D2D0C91" w14:textId="77777777" w:rsidR="0074412D" w:rsidRDefault="0074412D">
      <w:pPr>
        <w:spacing w:line="360" w:lineRule="auto"/>
      </w:pPr>
    </w:p>
    <w:p w14:paraId="348982A4" w14:textId="7997E9C2" w:rsidR="00783D1C" w:rsidRDefault="00AE3A16">
      <w:pPr>
        <w:spacing w:line="360" w:lineRule="auto"/>
      </w:pPr>
      <w:commentRangeStart w:id="5"/>
      <w:commentRangeStart w:id="6"/>
      <w:r>
        <w:t xml:space="preserve">Most coregonines spawn nearshore in late-autumn, embryos incubate under ice, and hatch in spring near ice-out, when rising spring water temperatures </w:t>
      </w:r>
      <w:commentRangeEnd w:id="5"/>
      <w:r w:rsidR="007921C0">
        <w:rPr>
          <w:rStyle w:val="CommentReference"/>
        </w:rPr>
        <w:commentReference w:id="5"/>
      </w:r>
      <w:commentRangeEnd w:id="6"/>
      <w:r w:rsidR="00335324">
        <w:rPr>
          <w:rStyle w:val="CommentReference"/>
        </w:rPr>
        <w:commentReference w:id="6"/>
      </w:r>
      <w:r>
        <w:t>trigger hatching</w:t>
      </w:r>
      <w:r w:rsidR="008F099D">
        <w:t xml:space="preserve"> </w:t>
      </w:r>
      <w:r w:rsidR="008F099D">
        <w:fldChar w:fldCharType="begin" w:fldLock="1"/>
      </w:r>
      <w:r w:rsidR="00385E82">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coregonids","type":"article-journal","volume":"98"},"uris":["http://www.mendeley.com/documents/?uuid=1120a55e-f2ad-394b-ad89-0b3bb220dad8"]},{"id":"ITEM-2","itemData":{"abstract":"Depending on their reproductive strategy, different fish species either aggregate or disperse eggs and larvae in their reproductive habitat. Because yolk-sac larvae of vendace (Coregonus albula) disperse widely across the littoral and pelagic zones of boreal lakes, it is unclear where the exact spawning and egg incubation locations are. Vendace egg and larvae densities were studied in Lake Southern Konnevesi to clarify itse spawning strategy. In autumn 2019, 1–2 weeks prior to spawning, 500 egg samplers were installed in five depth zones in 20 sampling plots. Fertilized eggs were found in 18 plots. The mean density of eggs was 74 eggs m–2 and the mean fertilization rate 85%. During spawning, vendace dispersed their offspring throughout the lake. The sampling-plot-specific egg density in autumn 2019 did not correlate with larval density in the spring next year. The reproduction strategy of vendace reduces the effects of high spatial and temporal fluctuation in their reproduction and nursery habitats.","author":[{"dropping-particle":"","family":"Karjalainen","given":"Juha","non-dropping-particle":"","parse-names":false,"suffix":""},{"dropping-particle":"","family":"Tuloisela","given":"Markus","non-dropping-particle":"","parse-names":false,"suffix":""},{"dropping-particle":"","family":"Nyholm","given":"Kristiina","non-dropping-particle":"","parse-names":false,"suffix":""},{"dropping-particle":"","family":"Marjomäki","given":"Timo J","non-dropping-particle":"","parse-names":false,"suffix":""}],"container-title":"Annales Zoologici Fennici","id":"ITEM-2","issued":{"date-parts":[["2021"]]},"page":"141-153","title":"Vendace (Coregonus albula) disperse their eggs widely during spawning","type":"article-journal","volume":"58"},"uris":["http://www.mendeley.com/documents/?uuid=f120728f-1332-4c3d-b973-72630da4ab01"]},{"id":"ITEM-3","itemData":{"DOI":"10.1577/M08-002.1","ISBN":"0275-5947","ISSN":"0275-5947","abstract":"Populations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Management","id":"ITEM-3","issue":"3","issued":{"date-parts":[["2009"]]},"language":"English","note":"477fx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-4","itemData":{"DOI":"10.1111/fwb.13267","ISSN":"0046-5070","author":[{"dropping-particle":"","family":"Karjalainen","given":"Juha","non-dropping-particle":"","parse-names":false,"suffix":""},{"dropping-particle":"","family":"Juntunen","given":"Janne","non-dropping-particle":"","parse-names":false,"suffix":""},{"dropping-particle":"","family":"Keskinen","given":"Tapio","non-dropping-particle":"","parse-names":false,"suffix":""},{"dropping-particle":"","family":"Koljonen","given":"Saija","non-dropping-particle":"","parse-names":false,"suffix":""},{"dropping-particle":"","family":"Nyholm","given":"Kristiina","non-dropping-particle":"","parse-names":false,"suffix":""},{"dropping-particle":"","family":"Ropponen","given":"Janne","non-dropping-particle":"","parse-names":false,"suffix":""},{"dropping-particle":"","family":"Sjövik","given":"Rosanna","non-dropping-particle":"","parse-names":false,"suffix":""},{"dropping-particle":"","family":"Taskinen","given":"Salla","non-dropping-particle":"","parse-names":false,"suffix":""},{"dropping-particle":"","family":"Marjomäki","given":"Timo J","non-dropping-particle":"","parse-names":false,"suffix":""}],"container-title":"Freshwater Biology","id":"ITEM-4","issue":"5","issued":{"date-parts":[["2019"]]},"page":"843-855","title":"Dispersion of vendace eggs and larvae around potential nursery areas reveals their reproductive strategy","type":"article-journal","volume":"64"},"uris":["http://www.mendeley.com/documents/?uuid=02afbafd-6ef8-4b8d-907d-6c9ac79a042b"]}],"mendeley":{"formattedCitation":"(Stockwell et al. 2009; Karjalainen et al. 2015; Karjalainen et al. 2019; Karjalainen et al. 2021)","plainTextFormattedCitation":"(Stockwell et al. 2009; Karjalainen et al. 2015; Karjalainen et al. 2019; Karjalainen et al. 2021)","previouslyFormattedCitation":"(Stockwell et al. 2009; Karjalainen et al. 2015; Karjalainen et al. 2019; Karjalainen et al. 2021)"},"properties":{"noteIndex":0},"schema":"https://github.com/citation-style-language/schema/raw/master/csl-citation.json"}</w:instrText>
      </w:r>
      <w:r w:rsidR="008F099D">
        <w:fldChar w:fldCharType="separate"/>
      </w:r>
      <w:r w:rsidR="00385E82" w:rsidRPr="00385E82">
        <w:rPr>
          <w:noProof/>
        </w:rPr>
        <w:t>(Stockwell et al. 2009; Karjalainen et al. 2015; Karjalainen et al. 2019; Karjalainen et al. 2021)</w:t>
      </w:r>
      <w:r w:rsidR="008F099D">
        <w:fldChar w:fldCharType="end"/>
      </w:r>
      <w:r>
        <w:t>. Increases in air temperature and water temperatures of seasonally ice-covered lakes are projected to be greatest during the winter and spring, respectively, in response to climate change</w:t>
      </w:r>
      <w:r w:rsidR="008F099D">
        <w:t xml:space="preserve"> </w:t>
      </w:r>
      <w:r w:rsidR="008F099D">
        <w:fldChar w:fldCharType="begin" w:fldLock="1"/>
      </w:r>
      <w:r w:rsidR="00385E82">
        <w:instrText>ADDIN CSL_CITATION {"citationItems":[{"id":"ITEM-1","itemData":{"DOI":"10.1007/978-81-322-1967-5_4","ISBN":"0521880092","abstract":"Increasingly reliable regional climate change projections are now available for many regions of the world due to advances in modelling and understanding of the physical processes of the climate system. A number of important themes have emerged: Warming over many land areas is greater than global annual mean warming due to less water availability for evaporative cooling and a smaller thermal inertia as compared to the oceans; Warming generally increases the spatial variability of precipitation, contributing to a reduction of rainfall in the subtropics and an increase at higher latitudes and in parts of the tropics. The precise location of boundaries between regions of robust increase and decrease remains uncertain and this is commonly where Atmosphere-Ocean General Circulation Model (AOGCM) projections disagree; The poleward expansion of the subtropical highs, combined with the general tendency towards reductions in subtropical precipitation, creates especially robust projections of a reduction in precipitation at the poleward edges of the subtropics. Most of the regional projections of reductions in precipitation in the 21st century are associated with areas adjacent to these subtropical highs; There is a tendency for monsoonal circulations to result in increased precipitation due to enhanced moisture convergence, despite a tendency towards weakening of the monsoonal flows themselves. However, many aspects of tropical climatic responses remain uncertain. Atmosphere-Ocean General Circulation Models remain the primary source of regional information on the range of possible future climates. A clearer picture of the robust aspects of regional climate change is emerging due to improvement in model resolution, the simulation of processes of importance for regional change and the expanding set of available simulations. Advances have been made in developing probabilistic information at regional scales from the AOGCM simulations, but these methods remain in the exploratory phase. There has been less development extending this to downscaled regional information. However, downscaling methods have matured since the Third Assessment Report and have been more widely applied, although only in some regions has large-scale coordination of multi-model downscaling of climate change simulations been achieved. Regional climate change projections presented here are assessed drawing on information from four potential sources: AOGCM simulations; downscaling of AOGCM-simulated …","author":[{"dropping-particle":"","family":"Christensen","given":"Jens Hesselbjerg","non-dropping-particle":"","parse-names":false,"suffix":""},{"dropping-particle":"","family":"Hewitson","given":"Bruce","non-dropping-particle":"","parse-names":false,"suffix":""},{"dropping-particle":"","family":"Busuioc","given":"Aristita","non-dropping-particle":"","parse-names":false,"suffix":""},{"dropping-particle":"","family":"Chen","given":"Anthony","non-dropping-particle":"","parse-names":false,"suffix":""},{"dropping-particle":"","family":"Gao","given":"Xuejie","non-dropping-particle":"","parse-names":false,"suffix":""},{"dropping-particle":"","family":"Held","given":"R","non-dropping-particle":"","parse-names":false,"suffix":""},{"dropping-particle":"","family":"Jones","given":"Richard","non-dropping-particle":"","parse-names":false,"suffix":""},{"dropping-particle":"","family":"Kolli","given":"Rupa Kumar","non-dropping-particle":"","parse-names":false,"suffix":""},{"dropping-particle":"","family":"Kwon","given":"W K T","non-dropping-particle":"","parse-names":false,"suffix":""},{"dropping-particle":"","family":"Laprise","given":"René","non-dropping-particle":"","parse-names":false,"suffix":""},{"dropping-particle":"","family":"Held","given":"I","non-dropping-particle":"","parse-names":false,"suffix":""},{"dropping-particle":"","family":"Jones","given":"Richard","non-dropping-particle":"","parse-names":false,"suffix":""},{"dropping-particle":"","family":"Kolli","given":"Rupa Kumar","non-dropping-particle":"","parse-names":false,"suffix":""},{"dropping-particle":"","family":"Kwon","given":"W K T","non-dropping-particle":"","parse-names":false,"suffix":""},{"dropping-particle":"","family":"Laprise","given":"René","non-dropping-particle":"","parse-names":false,"suffix":""},{"dropping-particle":"","family":"Magana Rueda","given":"V","non-dropping-particle":"","parse-names":false,"suffix":""},{"dropping-particle":"","family":"Mearns","given":"L","non-dropping-particle":"","parse-names":false,"suffix":""},{"dropping-particle":"","family":"Menendez","given":"C G","non-dropping-particle":"","parse-names":false,"suffix":""},{"dropping-particle":"","family":"Raisanen","given":"J","non-dropping-particle":"","parse-names":false,"suffix":""},{"dropping-particle":"","family":"Rinke","given":"A","non-dropping-particle":"","parse-names":false,"suffix":""},{"dropping-particle":"","family":"Sarr","given":"A","non-dropping-particle":"","parse-names":false,"suffix":""},{"dropping-particle":"","family":"Whetton","given":"P","non-dropping-particle":"","parse-names":false,"suffix":""}],"container-title":"Climate Change, 2007: The Physical Science Basis. Contribution of Working group I to the Fourth Assessment Report of the Intergovernmental Panel on Climate Change, University Press, Cambridge, Chapter 11","id":"ITEM-1","issued":{"date-parts":[["2007"]]},"language":"English","number-of-pages":"847-940","publisher":"Cambridge University Press","publisher-place":"United Kingdom","title":"Regional Climate Projections","type":"report"},"uris":["http://www.mendeley.com/documents/?uuid=1cbcf912-3a53-4697-a68e-c2a52eab803a"]},{"id":"ITEM-2","itemData":{"DOI":"10.1126/science.250.4983.967","ISBN":"0036-8075","ISSN":"0036-8075","PMID":"17746921","abstract":"Twenty years of climatic, hydrologic, and ecological records for the Experimental Lakes Area of northwestern Ontario show that air and lake temperatures have increased by 2&amp;#xb0;C and the length of the ice-free season has increased by 3 weeks. Higher than normal evaporation and lower than average precipitation have decreased rates of water renewal in lakes. Concentrations of most chemicals have increased in both lakes and streams because of decreased water renewal and forest fires in the catchments. In Lake 239, populations and diversity of phytoplankton also increased, but primary production showed no consistent trend. Increased wind velocities, increased transparency, and increased exposure to wind of lakes in burned catchments caused thermoclines to deepen. As a result, summer habitats for cold stenothermic organisms like lake trout and opposum shrimp decreased. Our observations may provide a preview of the effects of increased greenhouse warming on boreal lakes.","author":[{"dropping-particle":"","family":"Schindler","given":"David W","non-dropping-particle":"","parse-names":false,"suffix":""},{"dropping-particle":"","family":"Beaty","given":"K. G.","non-dropping-particle":"","parse-names":false,"suffix":""},{"dropping-particle":"","family":"Fee","given":"E. J.","non-dropping-particle":"","parse-names":false,"suffix":""},{"dropping-particle":"","family":"Cruikshank","given":"D. R.","non-dropping-particle":"","parse-names":false,"suffix":""},{"dropping-particle":"","family":"DeBruyn","given":"E. R.","non-dropping-particle":"","parse-names":false,"suffix":""},{"dropping-particle":"","family":"Findlay","given":"D. L.","non-dropping-particle":"","parse-names":false,"suffix":""},{"dropping-particle":"","family":"Linsey","given":"G. A.","non-dropping-particle":"","parse-names":false,"suffix":""},{"dropping-particle":"","family":"Shearer","given":"J. A.","non-dropping-particle":"","parse-names":false,"suffix":""},{"dropping-particle":"","family":"Stainton","given":"M. P.","non-dropping-particle":"","parse-names":false,"suffix":""},{"dropping-particle":"","family":"Turner","given":"M. A.","non-dropping-particle":"","parse-names":false,"suffix":""}],"container-title":"Science","id":"ITEM-2","issue":"4983","issued":{"date-parts":[["1990"]]},"page":"967-970","title":"Effects of Climatic Warming on Lakes of the Central Boreal Forest","type":"article-journal","volume":"250"},"uris":["http://www.mendeley.com/documents/?uuid=dbeff355-ef6d-4187-8fe7-ae23c6607fbf"]},{"id":"ITEM-3","itemData":{"DOI":"10.1002/lno.10557","ISBN":"00243590","ISSN":"19395590","abstract":"Responses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Oceanography","id":"ITEM-3","issue":"5","issued":{"date-parts":[["2017"]]},"page":"2168-2178","title":"Seasonality of change: Summer warming rates do not fully represent effects of climate change on lake temperatures","type":"article-journal","volume":"62"},"uris":["http://www.mendeley.com/documents/?uuid=b3982b8e-4007-4997-afe0-0c62a1cb5f36"]},{"id":"ITEM-4","itemData":{"DOI":"10.1029/2021jg006247","ISBN":"2169-8953","author":[{"dropping-particle":"","family":"Ozersky","given":"Ted","non-dropping-particle":"","parse-names":false,"suffix":""},{"dropping-particle":"","family":"Bramburger","given":"Andrew J","non-dropping-particle":"","parse-names":false,"suffix":""},{"dropping-particle":"","family":"Elgin","given":"Ashley K","non-dropping-particle":"","parse-names":false,"suffix":""},{"dropping-particle":"","family":"Vanderploeg","given":"Henry A","non-dropping-particle":"","parse-names":false,"suffix":""},{"dropping-particle":"","family":"Wang","given":"Jia","non-dropping-particle":"","parse-names":false,"suffix":""},{"dropping-particle":"","family":"Austin","given":"Jay A","non-dropping-particle":"","parse-names":false,"suffix":""},{"dropping-particle":"","family":"Carrick","given":"Hunter J","non-dropping-particle":"","parse-names":false,"suffix":""},{"dropping-particle":"","family":"Chavarie","given":"Louise","non-dropping-particle":"","parse-names":false,"suffix":""},{"dropping-particle":"","family":"Depew","given":"David C","non-dropping-particle":"","parse-names":false,"suffix":""},{"dropping-particle":"","family":"Fisk","given":"Aaron T","non-dropping-particle":"","parse-names":false,"suffix":""}],"container-title":"JGR: Biogeosciences","id":"ITEM-4","issue":"6","issued":{"date-parts":[["2021"]]},"page":"1-25","title":"The changing face of winter: Lessons and questions from the Laurentian Great Lakes","type":"article-journal","volume":"126"},"uris":["http://www.mendeley.com/documents/?uuid=a9c078ea-dc7d-4e6f-8308-e8e2f8ad3f30"]}],"mendeley":{"formattedCitation":"(Schindler et al. 1990; Christensen et al. 2007; Winslow et al. 2017; Ozersky et al. 2021)","plainTextFormattedCitation":"(Schindler et al. 1990; Christensen et al. 2007; Winslow et al. 2017; Ozersky et al. 2021)","previouslyFormattedCitation":"(Schindler et al. 1990; Christensen et al. 2007; Winslow et al. 2017; Ozersky et al. 2021)"},"properties":{"noteIndex":0},"schema":"https://github.com/citation-style-language/schema/raw/master/csl-citation.json"}</w:instrText>
      </w:r>
      <w:r w:rsidR="008F099D">
        <w:fldChar w:fldCharType="separate"/>
      </w:r>
      <w:r w:rsidR="00385E82" w:rsidRPr="00385E82">
        <w:rPr>
          <w:noProof/>
        </w:rPr>
        <w:t>(Schindler et al. 1990; Christensen et al. 2007; Winslow et al. 2017; Ozersky et al. 2021)</w:t>
      </w:r>
      <w:r w:rsidR="008F099D">
        <w:fldChar w:fldCharType="end"/>
      </w:r>
      <w:r>
        <w:t xml:space="preserve">. </w:t>
      </w:r>
    </w:p>
    <w:p w14:paraId="1930EAB7" w14:textId="77777777" w:rsidR="00783D1C" w:rsidRDefault="00783D1C">
      <w:pPr>
        <w:spacing w:line="360" w:lineRule="auto"/>
      </w:pPr>
    </w:p>
    <w:p w14:paraId="1447D266" w14:textId="073E7514" w:rsidR="0074412D" w:rsidRPr="00783D1C" w:rsidRDefault="00783D1C">
      <w:pPr>
        <w:spacing w:line="360" w:lineRule="auto"/>
        <w:rPr>
          <w:highlight w:val="white"/>
        </w:rPr>
      </w:pPr>
      <w:r>
        <w:rPr>
          <w:highlight w:val="white"/>
        </w:rPr>
        <w:t xml:space="preserve">The larval period of fishes is critical for year-class success </w:t>
      </w:r>
      <w:r>
        <w:rPr>
          <w:highlight w:val="white"/>
        </w:rPr>
        <w:fldChar w:fldCharType="begin" w:fldLock="1"/>
      </w:r>
      <w:r w:rsidR="00385E82">
        <w:rPr>
          <w:highlight w:val="white"/>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Procés-Verbaux","id":"ITEM-2","issued":{"date-parts":[["1914"]]},"page":"1-228","publisher":"ICES","publisher-place":"Copenhagen","title":"Fluctuations in the great fisheries of Northern Europe","type":"paper-conference","volume":"20"},"uris":["http://www.mendeley.com/documents/?uuid=5cf36dd0-5571-4dbd-9fcd-52a694257601"]}],"mendeley":{"formattedCitation":"(Hjort 1914; Cushing 1990)","plainTextFormattedCitation":"(Hjort 1914; Cushing 1990)","previouslyFormattedCitation":"(Hjort 1914; Cushing 1990)"},"properties":{"noteIndex":0},"schema":"https://github.com/citation-style-language/schema/raw/master/csl-citation.json"}</w:instrText>
      </w:r>
      <w:r>
        <w:rPr>
          <w:highlight w:val="white"/>
        </w:rPr>
        <w:fldChar w:fldCharType="separate"/>
      </w:r>
      <w:r w:rsidR="00385E82" w:rsidRPr="00385E82">
        <w:rPr>
          <w:noProof/>
          <w:highlight w:val="white"/>
        </w:rPr>
        <w:t>(Hjort 1914; Cushing 1990)</w:t>
      </w:r>
      <w:r>
        <w:rPr>
          <w:highlight w:val="white"/>
        </w:rPr>
        <w:fldChar w:fldCharType="end"/>
      </w:r>
      <w:r>
        <w:rPr>
          <w:highlight w:val="white"/>
        </w:rPr>
        <w:t xml:space="preserve">, but the physiological effects of thermal stress from non-optimal embryo incubation temperatures on post-hatching survival are unclear. Additional physiological pressures as a result of warming winter temperatures could be detrimental. The match-mismatch hypothesis postulates that larval survival is dependent on a temporal and spatial </w:t>
      </w:r>
      <w:r>
        <w:t xml:space="preserve">match between </w:t>
      </w:r>
      <w:commentRangeStart w:id="7"/>
      <w:r>
        <w:t xml:space="preserve">larval feeding capabilities, such as swimming ability and prey acquisition, and prey availability </w:t>
      </w:r>
      <w:commentRangeEnd w:id="7"/>
      <w:r w:rsidR="00E83D8A">
        <w:rPr>
          <w:rStyle w:val="CommentReference"/>
        </w:rPr>
        <w:commentReference w:id="7"/>
      </w:r>
      <w:r>
        <w:fldChar w:fldCharType="begin" w:fldLock="1"/>
      </w:r>
      <w:r w:rsidR="00385E82">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hypothesis","type":"article-journal","volume":"26"},"uris":["http://www.mendeley.com/documents/?uuid=77c9050c-acae-4c9e-9167-65d73446b918"]}],"mendeley":{"formattedCitation":"(Cushing 1990)","plainTextFormattedCitation":"(Cushing 1990)","previouslyFormattedCitation":"(Cushing 1990)"},"properties":{"noteIndex":0},"schema":"https://github.com/citation-style-language/schema/raw/master/csl-citation.json"}</w:instrText>
      </w:r>
      <w:r>
        <w:fldChar w:fldCharType="separate"/>
      </w:r>
      <w:r w:rsidR="00385E82" w:rsidRPr="00385E82">
        <w:rPr>
          <w:noProof/>
        </w:rPr>
        <w:t>(Cushing 1990)</w:t>
      </w:r>
      <w:r>
        <w:fldChar w:fldCharType="end"/>
      </w:r>
      <w:r>
        <w:t xml:space="preserve">. </w:t>
      </w:r>
      <w:r>
        <w:rPr>
          <w:highlight w:val="white"/>
        </w:rPr>
        <w:t xml:space="preserve">Warmer incubation temperatures lead to earlier hatch dates and altered morphological developments, such as smaller lengths and larger yolk sacs, that reduce larval feeding efficiency </w:t>
      </w:r>
      <w:r>
        <w:rPr>
          <w:highlight w:val="white"/>
        </w:rPr>
        <w:fldChar w:fldCharType="begin" w:fldLock="1"/>
      </w:r>
      <w:r w:rsidR="00385E82">
        <w:rPr>
          <w:highlight w:val="white"/>
        </w:rPr>
        <w:instrText>ADDIN CSL_CITATION {"citationItems":[{"id":"ITEM-1","itemData":{"DOI":"10.1111/j.1095-8649.1988.tb05380.x","ISSN":"0022-1112","author":[{"dropping-particle":"","family":"Dab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larvae","type":"article-journal","volume":"32"},"uris":["http://www.mendeley.com/documents/?uuid=088b145e-ab03-488d-bb0d-7fbae98177ad"]}],"mendeley":{"formattedCitation":"(Dabrowski et al. 1988)","manualFormatting":"(Dabrowski et al., 1988)","plainTextFormattedCitation":"(Dabrowski et al. 1988)","previouslyFormattedCitation":"(Dabrowski et al. 1988)"},"properties":{"noteIndex":0},"schema":"https://github.com/citation-style-language/schema/raw/master/csl-citation.json"}</w:instrText>
      </w:r>
      <w:r>
        <w:rPr>
          <w:highlight w:val="white"/>
        </w:rPr>
        <w:fldChar w:fldCharType="separate"/>
      </w:r>
      <w:r w:rsidRPr="00A8781C">
        <w:rPr>
          <w:noProof/>
          <w:highlight w:val="white"/>
        </w:rPr>
        <w:t>(Da</w:t>
      </w:r>
      <w:r w:rsidR="008271A4">
        <w:rPr>
          <w:noProof/>
          <w:highlight w:val="white"/>
        </w:rPr>
        <w:t>b</w:t>
      </w:r>
      <w:r w:rsidRPr="00A8781C">
        <w:rPr>
          <w:noProof/>
          <w:highlight w:val="white"/>
        </w:rPr>
        <w:t>rowski et al., 1988)</w:t>
      </w:r>
      <w:r>
        <w:rPr>
          <w:highlight w:val="white"/>
        </w:rPr>
        <w:fldChar w:fldCharType="end"/>
      </w:r>
      <w:r>
        <w:rPr>
          <w:highlight w:val="white"/>
        </w:rPr>
        <w:t xml:space="preserve">, compared to colder incubated embryos </w:t>
      </w:r>
      <w:r>
        <w:rPr>
          <w:highlight w:val="white"/>
        </w:rPr>
        <w:fldChar w:fldCharType="begin" w:fldLock="1"/>
      </w:r>
      <w:r w:rsidR="00385E82">
        <w:rPr>
          <w:highlight w:val="white"/>
        </w:rPr>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D","non-dropping-particle":"","parse-names":false,"suffix":""}],"container-title":"Hydrobiologia","id":"ITEM-2","issue":"18","issued":{"date-parts":[["2021"]]},"page":"4363-4385","title":"Influence of warming temperatures on coregonine embryogenesis within and among species","type":"article-journal","volume":"848"},"uris":["http://www.mendeley.com/documents/?uuid=2baba669-970f-4e48-b843-5686e57dbf08"]}],"mendeley":{"formattedCitation":"(Karjalainen et al. 2015; Stewart, Mäkinen, et al. 2021)","plainTextFormattedCitation":"(Karjalainen et al. 2015; Stewart, Mäkinen, et al. 2021)","previouslyFormattedCitation":"(Karjalainen et al. 2015; Stewart, Mäkinen, et al. 2021)"},"properties":{"noteIndex":0},"schema":"https://github.com/citation-style-language/schema/raw/master/csl-citation.json"}</w:instrText>
      </w:r>
      <w:r>
        <w:rPr>
          <w:highlight w:val="white"/>
        </w:rPr>
        <w:fldChar w:fldCharType="separate"/>
      </w:r>
      <w:r w:rsidR="00385E82" w:rsidRPr="00385E82">
        <w:rPr>
          <w:noProof/>
          <w:highlight w:val="white"/>
        </w:rPr>
        <w:t>(Karjalainen et al. 2015; Stewart, Mäkinen, et al. 2021)</w:t>
      </w:r>
      <w:r>
        <w:rPr>
          <w:highlight w:val="white"/>
        </w:rPr>
        <w:fldChar w:fldCharType="end"/>
      </w:r>
      <w:r>
        <w:rPr>
          <w:highlight w:val="white"/>
        </w:rPr>
        <w:t>.</w:t>
      </w:r>
      <w:r>
        <w:t xml:space="preserve"> </w:t>
      </w:r>
      <w:r w:rsidR="00AE3A16">
        <w:t>The selective pressures from elevated temperatures on embryonic and larval coregonine development and survival may lead to adaptation, but the thermal trigger for the response and the mechanism of the response are unknown. Consequently, quantifying the potential response and adaptive capacity of cisco to warming winter and spring water temperatures is needed.</w:t>
      </w:r>
    </w:p>
    <w:p w14:paraId="225F3D9E" w14:textId="77777777" w:rsidR="0074412D" w:rsidRDefault="0074412D">
      <w:pPr>
        <w:spacing w:line="360" w:lineRule="auto"/>
      </w:pPr>
    </w:p>
    <w:p w14:paraId="3ACB9078" w14:textId="77777777" w:rsidR="0074412D" w:rsidRDefault="00AE3A16">
      <w:pPr>
        <w:spacing w:line="360" w:lineRule="auto"/>
      </w:pPr>
      <w:r>
        <w:t xml:space="preserve">We experimentally evaluated how cisco embryo incubation temperatures influenced the survival and performance of hatching larvae within and between two Great Lakes cisco populations. We hypothesized that warmer, sub-optimal cisco embryo incubation temperatures decrease larval </w:t>
      </w:r>
      <w:commentRangeStart w:id="8"/>
      <w:commentRangeStart w:id="9"/>
      <w:r>
        <w:t xml:space="preserve">survival, growth, and critical thermal limits </w:t>
      </w:r>
      <w:commentRangeEnd w:id="8"/>
      <w:r w:rsidR="007F04B6">
        <w:rPr>
          <w:rStyle w:val="CommentReference"/>
        </w:rPr>
        <w:commentReference w:id="8"/>
      </w:r>
      <w:commentRangeEnd w:id="9"/>
      <w:r w:rsidR="00335324">
        <w:rPr>
          <w:rStyle w:val="CommentReference"/>
        </w:rPr>
        <w:commentReference w:id="9"/>
      </w:r>
      <w:r>
        <w:t xml:space="preserve">compared to embryo incubation temperatures that mimic cold, pre-climate change conditions. If our hypothesis is supported, we would expect a </w:t>
      </w:r>
      <w:r>
        <w:lastRenderedPageBreak/>
        <w:t>negative relationship between embryo incubation temperature and the larval traits examined for wild cisco populations when reared artificially.</w:t>
      </w:r>
    </w:p>
    <w:p w14:paraId="2E721CAB" w14:textId="77777777" w:rsidR="0074412D" w:rsidRDefault="0074412D">
      <w:pPr>
        <w:spacing w:line="360" w:lineRule="auto"/>
      </w:pPr>
    </w:p>
    <w:p w14:paraId="6AC29420" w14:textId="77777777" w:rsidR="0074412D" w:rsidRDefault="00AE3A16">
      <w:pPr>
        <w:pStyle w:val="Heading4"/>
        <w:spacing w:before="0" w:after="0" w:line="360" w:lineRule="auto"/>
      </w:pPr>
      <w:bookmarkStart w:id="10" w:name="_heading=h.coexcw42v" w:colFirst="0" w:colLast="0"/>
      <w:bookmarkEnd w:id="10"/>
      <w:r>
        <w:t>Methods:</w:t>
      </w:r>
    </w:p>
    <w:p w14:paraId="45B97ED2" w14:textId="77777777" w:rsidR="0074412D" w:rsidRDefault="00AE3A16">
      <w:pPr>
        <w:pStyle w:val="Heading5"/>
        <w:spacing w:before="0" w:after="0" w:line="360" w:lineRule="auto"/>
        <w:rPr>
          <w:b w:val="0"/>
          <w:i/>
          <w:sz w:val="24"/>
          <w:szCs w:val="24"/>
        </w:rPr>
      </w:pPr>
      <w:bookmarkStart w:id="11" w:name="_heading=h.oqapdlpt8yli" w:colFirst="0" w:colLast="0"/>
      <w:bookmarkEnd w:id="11"/>
      <w:r>
        <w:rPr>
          <w:b w:val="0"/>
          <w:i/>
          <w:sz w:val="24"/>
          <w:szCs w:val="24"/>
        </w:rPr>
        <w:t>Ethics</w:t>
      </w:r>
    </w:p>
    <w:p w14:paraId="7843070B" w14:textId="77777777" w:rsidR="0074412D" w:rsidRDefault="00AE3A16">
      <w:pPr>
        <w:spacing w:line="360" w:lineRule="auto"/>
      </w:pPr>
      <w:r>
        <w:t>All work described here was approved for ethical animal care under University of Vermont’s Institutional Animal Care and Use Committee (Protocol # PROTO202000021).</w:t>
      </w:r>
    </w:p>
    <w:p w14:paraId="3E721926" w14:textId="77777777" w:rsidR="0074412D" w:rsidRDefault="0074412D">
      <w:pPr>
        <w:spacing w:line="360" w:lineRule="auto"/>
      </w:pPr>
    </w:p>
    <w:p w14:paraId="3A3B8CDD" w14:textId="77777777" w:rsidR="0074412D" w:rsidRDefault="00AE3A16">
      <w:pPr>
        <w:pStyle w:val="Heading5"/>
        <w:spacing w:before="0" w:after="0" w:line="360" w:lineRule="auto"/>
        <w:rPr>
          <w:b w:val="0"/>
          <w:i/>
          <w:sz w:val="24"/>
          <w:szCs w:val="24"/>
        </w:rPr>
      </w:pPr>
      <w:bookmarkStart w:id="12" w:name="_heading=h.xuo8dzu8i5fk" w:colFirst="0" w:colLast="0"/>
      <w:bookmarkEnd w:id="12"/>
      <w:r>
        <w:rPr>
          <w:b w:val="0"/>
          <w:i/>
          <w:sz w:val="24"/>
          <w:szCs w:val="24"/>
        </w:rPr>
        <w:t>Crossing Design and Fertilization</w:t>
      </w:r>
    </w:p>
    <w:p w14:paraId="1997CDC2" w14:textId="21EE7F8E" w:rsidR="0074412D" w:rsidRDefault="00AE3A16">
      <w:pPr>
        <w:spacing w:line="360" w:lineRule="auto"/>
      </w:pPr>
      <w:r>
        <w:t>Cisco were collected from the Apostle Islands, Lake Superior (46.85°, -90.55°) and Chaumont Bay, Lake Ontario (44.05°, -76.20</w:t>
      </w:r>
      <w:commentRangeStart w:id="13"/>
      <w:commentRangeStart w:id="14"/>
      <w:r>
        <w:t xml:space="preserve">°) in December 2019. </w:t>
      </w:r>
      <w:commentRangeEnd w:id="13"/>
      <w:r w:rsidR="00634586">
        <w:rPr>
          <w:rStyle w:val="CommentReference"/>
        </w:rPr>
        <w:commentReference w:id="13"/>
      </w:r>
      <w:commentRangeEnd w:id="14"/>
      <w:r w:rsidR="00335324">
        <w:rPr>
          <w:rStyle w:val="CommentReference"/>
        </w:rPr>
        <w:commentReference w:id="14"/>
      </w:r>
      <w:r>
        <w:t>Eggs and milt were stripped from 12 females and 16 males from each population and artificially fertilized under a blocked, nested full-sib, half-sib fertilization design to create a maximum of 48 families. A single fertilization block consisted of four males each paired to three unrelated females, where all offspring of a given female were full siblings</w:t>
      </w:r>
      <w:r w:rsidR="001E54B5">
        <w:t xml:space="preserve"> </w:t>
      </w:r>
      <w:r w:rsidR="001E54B5">
        <w:fldChar w:fldCharType="begin" w:fldLock="1"/>
      </w:r>
      <w:r w:rsidR="00385E82">
        <w:instrText>ADDIN CSL_CITATION {"citationItems":[{"id":"ITEM-1","itemData":{"DOI":"10.1007/s10750-021-04648-0","author":[{"dropping-particle":"","family":"Stewart","given":"Taylor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D","non-dropping-particle":"","parse-names":false,"suffix":""}],"container-title":"Hydrobiologia","id":"ITEM-1","issue":"18","issued":{"date-parts":[["2021"]]},"page":"4363-4385","title":"Influence of warming temperatures on coregonine embryogenesis within and among species","type":"article-journal","volume":"848"},"uris":["http://www.mendeley.com/documents/?uuid=2baba669-970f-4e48-b843-5686e57dbf08"]}],"mendeley":{"formattedCitation":"(Stewart, Mäkinen, et al. 2021)","plainTextFormattedCitation":"(Stewart, Mäkinen, et al. 2021)","previouslyFormattedCitation":"(Stewart, Mäkinen, et al. 2021)"},"properties":{"noteIndex":0},"schema":"https://github.com/citation-style-language/schema/raw/master/csl-citation.json"}</w:instrText>
      </w:r>
      <w:r w:rsidR="001E54B5">
        <w:fldChar w:fldCharType="separate"/>
      </w:r>
      <w:r w:rsidR="00385E82" w:rsidRPr="00385E82">
        <w:rPr>
          <w:noProof/>
        </w:rPr>
        <w:t>(Stewart, Mäkinen, et al. 2021)</w:t>
      </w:r>
      <w:r w:rsidR="001E54B5">
        <w:fldChar w:fldCharType="end"/>
      </w:r>
      <w:r>
        <w:t>.</w:t>
      </w:r>
    </w:p>
    <w:p w14:paraId="6FBD4C49" w14:textId="77777777" w:rsidR="0074412D" w:rsidRDefault="0074412D">
      <w:pPr>
        <w:spacing w:line="360" w:lineRule="auto"/>
      </w:pPr>
    </w:p>
    <w:p w14:paraId="4C24914B" w14:textId="77777777" w:rsidR="0074412D" w:rsidRDefault="00AE3A16">
      <w:pPr>
        <w:spacing w:line="360" w:lineRule="auto"/>
      </w:pPr>
      <w:commentRangeStart w:id="15"/>
      <w:commentRangeStart w:id="16"/>
      <w:r>
        <w:t>For clarity, our operational use of a population represents a single species sampled from a single location within a single lake (</w:t>
      </w:r>
      <w:r>
        <w:rPr>
          <w:i/>
        </w:rPr>
        <w:t>e.g.,</w:t>
      </w:r>
      <w:r>
        <w:t xml:space="preserve"> cisco from the Apostle Islands region in Lake Superior). Our sampling efforts represent a single location within large lakes and does not likely capture the possible genetic variation within a species or population.</w:t>
      </w:r>
      <w:commentRangeEnd w:id="15"/>
      <w:r w:rsidR="007F04B6">
        <w:rPr>
          <w:rStyle w:val="CommentReference"/>
        </w:rPr>
        <w:commentReference w:id="15"/>
      </w:r>
      <w:commentRangeEnd w:id="16"/>
      <w:r w:rsidR="00335324">
        <w:rPr>
          <w:rStyle w:val="CommentReference"/>
        </w:rPr>
        <w:commentReference w:id="16"/>
      </w:r>
    </w:p>
    <w:p w14:paraId="31E6BEFE" w14:textId="77777777" w:rsidR="0074412D" w:rsidRDefault="0074412D">
      <w:pPr>
        <w:spacing w:line="360" w:lineRule="auto"/>
      </w:pPr>
    </w:p>
    <w:p w14:paraId="7C39DA74" w14:textId="77777777" w:rsidR="0074412D" w:rsidRDefault="00AE3A16">
      <w:pPr>
        <w:pStyle w:val="Heading5"/>
        <w:spacing w:before="0" w:after="0" w:line="360" w:lineRule="auto"/>
        <w:rPr>
          <w:b w:val="0"/>
          <w:i/>
          <w:sz w:val="24"/>
          <w:szCs w:val="24"/>
        </w:rPr>
      </w:pPr>
      <w:bookmarkStart w:id="17" w:name="_heading=h.6agw9fnr9eec" w:colFirst="0" w:colLast="0"/>
      <w:bookmarkEnd w:id="17"/>
      <w:r>
        <w:rPr>
          <w:b w:val="0"/>
          <w:i/>
          <w:sz w:val="24"/>
          <w:szCs w:val="24"/>
        </w:rPr>
        <w:t>Rearing Conditions</w:t>
      </w:r>
    </w:p>
    <w:p w14:paraId="527E9F95" w14:textId="1BC2BAA9" w:rsidR="0074412D" w:rsidRDefault="00AE3A16">
      <w:pPr>
        <w:spacing w:line="360" w:lineRule="auto"/>
      </w:pPr>
      <w:r>
        <w:rPr>
          <w:color w:val="000000"/>
        </w:rPr>
        <w:t xml:space="preserve">Full embryo incubation methods </w:t>
      </w:r>
      <w:r>
        <w:t>are described</w:t>
      </w:r>
      <w:r>
        <w:rPr>
          <w:color w:val="000000"/>
        </w:rPr>
        <w:t xml:space="preserve"> in</w:t>
      </w:r>
      <w:r w:rsidR="001506E5">
        <w:rPr>
          <w:color w:val="000000"/>
        </w:rPr>
        <w:t xml:space="preserve"> </w:t>
      </w:r>
      <w:r w:rsidR="001506E5">
        <w:rPr>
          <w:color w:val="000000"/>
        </w:rPr>
        <w:fldChar w:fldCharType="begin" w:fldLock="1"/>
      </w:r>
      <w:r w:rsidR="00385E82">
        <w:rPr>
          <w:color w:val="000000"/>
        </w:rPr>
        <w:instrText>ADDIN CSL_CITATION {"citationItems":[{"id":"ITEM-1","itemData":{"DOI":"10.1007/s10750-021-04648-0","author":[{"dropping-particle":"","family":"Stewart","given":"Taylor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D","non-dropping-particle":"","parse-names":false,"suffix":""}],"container-title":"Hydrobiologia","id":"ITEM-1","issue":"18","issued":{"date-parts":[["2021"]]},"page":"4363-4385","title":"Influence of warming temperatures on coregonine embryogenesis within and among species","type":"article-journal","volume":"848"},"uris":["http://www.mendeley.com/documents/?uuid=2baba669-970f-4e48-b843-5686e57dbf08"]}],"mendeley":{"formattedCitation":"(Stewart, Mäkinen, et al. 2021)","manualFormatting":"Stewart et al. (2021a)","plainTextFormattedCitation":"(Stewart, Mäkinen, et al. 2021)","previouslyFormattedCitation":"(Stewart, Mäkinen, et al. 2021)"},"properties":{"noteIndex":0},"schema":"https://github.com/citation-style-language/schema/raw/master/csl-citation.json"}</w:instrText>
      </w:r>
      <w:r w:rsidR="001506E5">
        <w:rPr>
          <w:color w:val="000000"/>
        </w:rPr>
        <w:fldChar w:fldCharType="separate"/>
      </w:r>
      <w:r w:rsidR="001506E5" w:rsidRPr="001506E5">
        <w:rPr>
          <w:noProof/>
          <w:color w:val="000000"/>
        </w:rPr>
        <w:t xml:space="preserve">Stewart et al. </w:t>
      </w:r>
      <w:r w:rsidR="001506E5">
        <w:rPr>
          <w:noProof/>
          <w:color w:val="000000"/>
        </w:rPr>
        <w:t>(</w:t>
      </w:r>
      <w:r w:rsidR="001506E5" w:rsidRPr="001506E5">
        <w:rPr>
          <w:noProof/>
          <w:color w:val="000000"/>
        </w:rPr>
        <w:t>2021</w:t>
      </w:r>
      <w:r w:rsidR="007647A7">
        <w:rPr>
          <w:noProof/>
          <w:color w:val="000000"/>
        </w:rPr>
        <w:t>a</w:t>
      </w:r>
      <w:r w:rsidR="001506E5" w:rsidRPr="001506E5">
        <w:rPr>
          <w:noProof/>
          <w:color w:val="000000"/>
        </w:rPr>
        <w:t>)</w:t>
      </w:r>
      <w:r w:rsidR="001506E5">
        <w:rPr>
          <w:color w:val="000000"/>
        </w:rPr>
        <w:fldChar w:fldCharType="end"/>
      </w:r>
      <w:r>
        <w:rPr>
          <w:color w:val="000000"/>
        </w:rPr>
        <w:t>. E</w:t>
      </w:r>
      <w:r>
        <w:t xml:space="preserve">mbryos </w:t>
      </w:r>
      <w:r>
        <w:rPr>
          <w:color w:val="000000"/>
        </w:rPr>
        <w:t>were incubated in 24-well cell culture micr</w:t>
      </w:r>
      <w:r>
        <w:t>oplates placed in climate-controlled chambers (</w:t>
      </w:r>
      <w:proofErr w:type="spellStart"/>
      <w:r>
        <w:t>Memmert</w:t>
      </w:r>
      <w:proofErr w:type="spellEnd"/>
      <w:r>
        <w:rPr>
          <w:vertAlign w:val="superscript"/>
        </w:rPr>
        <w:t>®</w:t>
      </w:r>
      <w:r>
        <w:t xml:space="preserve"> IPP260Plus) </w:t>
      </w:r>
      <w:r>
        <w:rPr>
          <w:color w:val="000000"/>
        </w:rPr>
        <w:t>at mean (SD) constant temperatures of 2.0 (0.5), 4.4 (0.2), 6.9 (0.2), and 8.9 (0.3)°C. These temperatures</w:t>
      </w:r>
      <w:r>
        <w:t xml:space="preserve"> were selected to mimic present and potentially </w:t>
      </w:r>
      <w:r w:rsidR="00783D1C">
        <w:t>warmer</w:t>
      </w:r>
      <w:r>
        <w:t xml:space="preserve"> winter temperatures</w:t>
      </w:r>
      <w:r w:rsidR="00A959CE">
        <w:t xml:space="preserve"> </w:t>
      </w:r>
      <w:r w:rsidR="00A959CE">
        <w:fldChar w:fldCharType="begin" w:fldLock="1"/>
      </w:r>
      <w:r w:rsidR="00385E82">
        <w:instrText>ADDIN CSL_CITATION {"citationItems":[{"id":"ITEM-1","itemData":{"DOI":"10.4319/lo.2014.59.4.1336","ISSN":"0024-3590","author":[{"dropping-particle":"","family":"Titze","given":"Daniel J","non-dropping-particle":"","parse-names":false,"suffix":""},{"dropping-particle":"","family":"Austin","given":"Jay A","non-dropping-particle":"","parse-names":false,"suffix":""}],"container-title":"Limnology and oceanography","id":"ITEM-1","issue":"4","issued":{"date-parts":[["2014"]]},"page":"1336-1348","title":"Winter thermal structure of Lake Superior","type":"article-journal","volume":"59"},"uris":["http://www.mendeley.com/documents/?uuid=94948de6-f12b-4032-846b-b1446ccda33f"]}],"mendeley":{"formattedCitation":"(Titze &amp; Austin 2014)","plainTextFormattedCitation":"(Titze &amp; Austin 2014)","previouslyFormattedCitation":"(Titze &amp; Austin 2014)"},"properties":{"noteIndex":0},"schema":"https://github.com/citation-style-language/schema/raw/master/csl-citation.json"}</w:instrText>
      </w:r>
      <w:r w:rsidR="00A959CE">
        <w:fldChar w:fldCharType="separate"/>
      </w:r>
      <w:r w:rsidR="00385E82" w:rsidRPr="00385E82">
        <w:rPr>
          <w:noProof/>
        </w:rPr>
        <w:t>(Titze &amp; Austin 2014)</w:t>
      </w:r>
      <w:r w:rsidR="00A959CE">
        <w:fldChar w:fldCharType="end"/>
      </w:r>
      <w:r>
        <w:t xml:space="preserve"> at typical cisco spawning depths (&lt;100 m, </w:t>
      </w:r>
      <w:r w:rsidR="00A959CE">
        <w:fldChar w:fldCharType="begin" w:fldLock="1"/>
      </w:r>
      <w:r w:rsidR="00385E82">
        <w:instrText>ADDIN CSL_CITATION {"citationItems":[{"id":"ITEM-1","itemData":{"author":[{"dropping-particle":"","family":"Goodyear","given":"Carole D","non-dropping-particle":"","parse-names":false,"suffix":""}],"id":"ITEM-1","issued":{"date-parts":[["1982"]]},"publisher":"US Fish and Wildlife Service","publisher-place":"Washington, D.C.","title":"Atlas of the spawning and nursery areas of Great Lake fishes","type":"book"},"uris":["http://www.mendeley.com/documents/?uuid=3ece7024-d673-49b5-b856-642b99d15e8b"]}],"mendeley":{"formattedCitation":"(Goodyear 1982)","manualFormatting":"Goodyear, 1982)","plainTextFormattedCitation":"(Goodyear 1982)","previouslyFormattedCitation":"(Goodyear 1982)"},"properties":{"noteIndex":0},"schema":"https://github.com/citation-style-language/schema/raw/master/csl-citation.json"}</w:instrText>
      </w:r>
      <w:r w:rsidR="00A959CE">
        <w:fldChar w:fldCharType="separate"/>
      </w:r>
      <w:r w:rsidR="00A959CE" w:rsidRPr="00A959CE">
        <w:rPr>
          <w:noProof/>
        </w:rPr>
        <w:t>Goodyear, 1982)</w:t>
      </w:r>
      <w:r w:rsidR="00A959CE">
        <w:fldChar w:fldCharType="end"/>
      </w:r>
      <w:r>
        <w:t>. Reconstituted</w:t>
      </w:r>
      <w:r>
        <w:rPr>
          <w:color w:val="000000"/>
        </w:rPr>
        <w:t xml:space="preserve"> freshwater medium was used during fertilizations and incubations</w:t>
      </w:r>
      <w:r w:rsidR="00A959CE">
        <w:rPr>
          <w:color w:val="000000"/>
        </w:rPr>
        <w:t xml:space="preserve"> </w:t>
      </w:r>
      <w:r w:rsidR="00A959CE">
        <w:rPr>
          <w:color w:val="000000"/>
        </w:rPr>
        <w:fldChar w:fldCharType="begin" w:fldLock="1"/>
      </w:r>
      <w:r w:rsidR="00385E82">
        <w:rPr>
          <w:color w:val="000000"/>
        </w:rPr>
        <w:instrText>ADDIN CSL_CITATION {"citationItems":[{"id":"ITEM-1","itemData":{"author":[{"dropping-particle":"","family":"International Organization For Standardization","given":"6341","non-dropping-particle":"","parse-names":false,"suffix":""}],"container-title":"International Organization for Standardization","id":"ITEM-1","issued":{"date-parts":[["2012"]]},"title":"Water quality — Determination of the inhibition of the mobility of Daphnia magna Straus (Cladocera, Crustacea) — Acute toxicity test","type":"article-journal"},"uris":["http://www.mendeley.com/documents/?uuid=8f75df6a-edca-456b-9742-ae21df019592"]}],"mendeley":{"formattedCitation":"(International Organization For Standardization 2012)","manualFormatting":"(International Organization For Standardization 6341, 2012)","plainTextFormattedCitation":"(International Organization For Standardization 2012)","previouslyFormattedCitation":"(International Organization For Standardization 2012)"},"properties":{"noteIndex":0},"schema":"https://github.com/citation-style-language/schema/raw/master/csl-citation.json"}</w:instrText>
      </w:r>
      <w:r w:rsidR="00A959CE">
        <w:rPr>
          <w:color w:val="000000"/>
        </w:rPr>
        <w:fldChar w:fldCharType="separate"/>
      </w:r>
      <w:r w:rsidR="00A959CE" w:rsidRPr="00A959CE">
        <w:rPr>
          <w:noProof/>
          <w:color w:val="000000"/>
        </w:rPr>
        <w:t>(International Organization For Standardization</w:t>
      </w:r>
      <w:r w:rsidR="00A959CE">
        <w:rPr>
          <w:noProof/>
          <w:color w:val="000000"/>
        </w:rPr>
        <w:t xml:space="preserve"> 6341</w:t>
      </w:r>
      <w:r w:rsidR="00A959CE" w:rsidRPr="00A959CE">
        <w:rPr>
          <w:noProof/>
          <w:color w:val="000000"/>
        </w:rPr>
        <w:t>, 2012)</w:t>
      </w:r>
      <w:r w:rsidR="00A959CE">
        <w:rPr>
          <w:color w:val="000000"/>
        </w:rPr>
        <w:fldChar w:fldCharType="end"/>
      </w:r>
      <w:r>
        <w:rPr>
          <w:color w:val="000000"/>
        </w:rPr>
        <w:t xml:space="preserve"> to standardize the chemical properties of the water </w:t>
      </w:r>
      <w:r>
        <w:t xml:space="preserve">among all treatments and </w:t>
      </w:r>
      <w:r>
        <w:rPr>
          <w:color w:val="000000"/>
        </w:rPr>
        <w:t xml:space="preserve">between populations. After hatching, larvae were photographed alive </w:t>
      </w:r>
      <w:r>
        <w:rPr>
          <w:color w:val="000000"/>
        </w:rPr>
        <w:lastRenderedPageBreak/>
        <w:t>and ventrally (Nikon</w:t>
      </w:r>
      <w:r>
        <w:rPr>
          <w:color w:val="000000"/>
          <w:vertAlign w:val="superscript"/>
        </w:rPr>
        <w:t>®</w:t>
      </w:r>
      <w:r>
        <w:rPr>
          <w:color w:val="000000"/>
        </w:rPr>
        <w:t xml:space="preserve"> D5600 and Nikon</w:t>
      </w:r>
      <w:r>
        <w:rPr>
          <w:color w:val="000000"/>
          <w:vertAlign w:val="superscript"/>
        </w:rPr>
        <w:t>®</w:t>
      </w:r>
      <w:r>
        <w:rPr>
          <w:color w:val="000000"/>
        </w:rPr>
        <w:t xml:space="preserve"> AF-S DX 18-55mm lens). Total length was measured from images using Olympus</w:t>
      </w:r>
      <w:r>
        <w:rPr>
          <w:color w:val="000000"/>
          <w:vertAlign w:val="superscript"/>
        </w:rPr>
        <w:t>®</w:t>
      </w:r>
      <w:r>
        <w:rPr>
          <w:color w:val="000000"/>
        </w:rPr>
        <w:t xml:space="preserve"> </w:t>
      </w:r>
      <w:proofErr w:type="spellStart"/>
      <w:r>
        <w:rPr>
          <w:color w:val="000000"/>
        </w:rPr>
        <w:t>LCmicro</w:t>
      </w:r>
      <w:proofErr w:type="spellEnd"/>
      <w:r>
        <w:rPr>
          <w:color w:val="000000"/>
        </w:rPr>
        <w:t>.</w:t>
      </w:r>
    </w:p>
    <w:p w14:paraId="5EBCF251" w14:textId="77777777" w:rsidR="0074412D" w:rsidRDefault="0074412D">
      <w:pPr>
        <w:spacing w:line="360" w:lineRule="auto"/>
      </w:pPr>
    </w:p>
    <w:p w14:paraId="11A8E971" w14:textId="58F02520" w:rsidR="0074412D" w:rsidRDefault="00AE3A16">
      <w:pPr>
        <w:spacing w:line="360" w:lineRule="auto"/>
      </w:pPr>
      <w:r>
        <w:t>Newly-hatched larvae were transferred to rearing tanks segregated by population and incubation temperature. Larvae from Lake Superior were reared in four (4 incubation treatments x 1 replicate) 150-liter oval tanks. Larvae from Lake Ontario were reared in eight (4 incubation treatments x 2 replicates) 150-liter oval tanks. Lake Ontario larvae were divided equally by families (</w:t>
      </w:r>
      <w:r>
        <w:rPr>
          <w:i/>
        </w:rPr>
        <w:t>i.e.,</w:t>
      </w:r>
      <w:r>
        <w:t xml:space="preserve"> up to 24 of 48 total larvae per family per replicate tank) into replicate tanks per incubation temperature treatment. Lake Superior larvae were </w:t>
      </w:r>
      <w:proofErr w:type="spellStart"/>
      <w:r>
        <w:t>unreplicated</w:t>
      </w:r>
      <w:proofErr w:type="spellEnd"/>
      <w:r>
        <w:t xml:space="preserve"> as a result of low fertilization success and embryo survival - insufficient numbers were available for multiple rearing tanks. All rearing tanks were supplied with chilled, recirculating water maintained at 6.5°C (mean (SD) = 6.36 (1.17)). Water temperatures (±</w:t>
      </w:r>
      <w:r>
        <w:rPr>
          <w:highlight w:val="white"/>
        </w:rPr>
        <w:t>0.2°C</w:t>
      </w:r>
      <w:r>
        <w:t>) were recorded hourly. Larvae in all rearing tanks were exposed to the same photoperiod cycle (</w:t>
      </w:r>
      <w:r>
        <w:rPr>
          <w:i/>
        </w:rPr>
        <w:t>i.e.,</w:t>
      </w:r>
      <w:r>
        <w:t>12-hr light, 12-hr dark) with gradual sunrise and sunset transitions. ﻿Full spectrum (</w:t>
      </w:r>
      <w:r>
        <w:rPr>
          <w:i/>
        </w:rPr>
        <w:t>i.e.,</w:t>
      </w:r>
      <w:r>
        <w:t xml:space="preserve"> 380-780 nm), white LED lights (</w:t>
      </w:r>
      <w:proofErr w:type="spellStart"/>
      <w:r>
        <w:t>AquaShift</w:t>
      </w:r>
      <w:proofErr w:type="spellEnd"/>
      <w:r>
        <w:rPr>
          <w:vertAlign w:val="superscript"/>
        </w:rPr>
        <w:t>®</w:t>
      </w:r>
      <w:r>
        <w:t xml:space="preserve"> MLA-WH) were used to simulate daylight. Dead larvae were removed and counted each day. </w:t>
      </w:r>
      <w:commentRangeStart w:id="18"/>
      <w:r>
        <w:t xml:space="preserve">Larvae were fed </w:t>
      </w:r>
      <w:r>
        <w:rPr>
          <w:i/>
        </w:rPr>
        <w:t>Artemia</w:t>
      </w:r>
      <w:r>
        <w:t xml:space="preserve"> </w:t>
      </w:r>
      <w:ins w:id="19" w:author="Taylor Stewart" w:date="2021-09-07T12:23:00Z">
        <w:r w:rsidR="00E5462C">
          <w:t xml:space="preserve">immediately upon hatch </w:t>
        </w:r>
      </w:ins>
      <w:r>
        <w:t xml:space="preserve">and transitioned to </w:t>
      </w:r>
      <w:proofErr w:type="spellStart"/>
      <w:r>
        <w:t>Otohime</w:t>
      </w:r>
      <w:proofErr w:type="spellEnd"/>
      <w:r>
        <w:t xml:space="preserve"> </w:t>
      </w:r>
      <w:commentRangeEnd w:id="18"/>
      <w:r w:rsidR="00F32E51">
        <w:rPr>
          <w:rStyle w:val="CommentReference"/>
        </w:rPr>
        <w:commentReference w:id="18"/>
      </w:r>
      <w:commentRangeStart w:id="20"/>
      <w:commentRangeStart w:id="21"/>
      <w:r>
        <w:t>A</w:t>
      </w:r>
      <w:ins w:id="22" w:author="Taylor Stewart" w:date="2021-09-07T12:23:00Z">
        <w:r w:rsidR="00E5462C">
          <w:t xml:space="preserve">1 (75 – 150 µm) </w:t>
        </w:r>
      </w:ins>
      <w:commentRangeEnd w:id="20"/>
      <w:r w:rsidR="00F32E51">
        <w:rPr>
          <w:rStyle w:val="CommentReference"/>
        </w:rPr>
        <w:commentReference w:id="20"/>
      </w:r>
      <w:commentRangeEnd w:id="21"/>
      <w:r w:rsidR="00335324">
        <w:rPr>
          <w:rStyle w:val="CommentReference"/>
        </w:rPr>
        <w:commentReference w:id="21"/>
      </w:r>
      <w:r>
        <w:t>dry feed ﻿</w:t>
      </w:r>
      <w:commentRangeStart w:id="23"/>
      <w:r>
        <w:t>one-week post-hatch</w:t>
      </w:r>
      <w:commentRangeEnd w:id="23"/>
      <w:r w:rsidR="007647A7">
        <w:rPr>
          <w:rStyle w:val="CommentReference"/>
        </w:rPr>
        <w:commentReference w:id="23"/>
      </w:r>
      <w:r>
        <w:t xml:space="preserve">. Food was provided </w:t>
      </w:r>
      <w:ins w:id="24" w:author="Taylor Stewart" w:date="2021-09-07T12:23:00Z">
        <w:r w:rsidR="00E5462C">
          <w:t xml:space="preserve">once daily by hand and </w:t>
        </w:r>
      </w:ins>
      <w:r>
        <w:rPr>
          <w:i/>
        </w:rPr>
        <w:t>ad libitum</w:t>
      </w:r>
      <w:r w:rsidR="000D0882">
        <w:t>.</w:t>
      </w:r>
    </w:p>
    <w:p w14:paraId="181049A1" w14:textId="77777777" w:rsidR="0074412D" w:rsidRDefault="0074412D">
      <w:pPr>
        <w:spacing w:line="360" w:lineRule="auto"/>
      </w:pPr>
    </w:p>
    <w:p w14:paraId="43E55418" w14:textId="77777777" w:rsidR="0074412D" w:rsidRDefault="00AE3A16">
      <w:pPr>
        <w:pStyle w:val="Heading5"/>
        <w:spacing w:before="0" w:after="0" w:line="360" w:lineRule="auto"/>
        <w:rPr>
          <w:b w:val="0"/>
          <w:i/>
          <w:sz w:val="24"/>
          <w:szCs w:val="24"/>
        </w:rPr>
      </w:pPr>
      <w:bookmarkStart w:id="25" w:name="_heading=h.qwdmxmky746w" w:colFirst="0" w:colLast="0"/>
      <w:bookmarkEnd w:id="25"/>
      <w:r>
        <w:rPr>
          <w:b w:val="0"/>
          <w:i/>
          <w:sz w:val="24"/>
          <w:szCs w:val="24"/>
        </w:rPr>
        <w:t>Thermal Challenge</w:t>
      </w:r>
    </w:p>
    <w:p w14:paraId="4FD7F5CF" w14:textId="458138D1" w:rsidR="0074412D" w:rsidRDefault="00AE3A16">
      <w:pPr>
        <w:spacing w:line="360" w:lineRule="auto"/>
      </w:pPr>
      <w:r>
        <w:t>After 60 days</w:t>
      </w:r>
      <w:r w:rsidR="00626AE4">
        <w:t xml:space="preserve"> post-hatch</w:t>
      </w:r>
      <w:r>
        <w:t xml:space="preserve">, larvae from each population, incubation treatment, and replicate rearing tank were thermally challenged. Because larvae within and among rearing tanks did not hatch on the same day, 60-days post-hatch was calculated from the date of 50% hatching for each rearing tank. Larvae were transferred to 5.4-liter clear, rectangular tanks, with two replicate tanks per rearing tank and approximately 50 larvae, or as many available, were used in each replicate tank. Water temperature was 10°C and larvae were allowed to acclimate to this temperature for </w:t>
      </w:r>
      <w:commentRangeStart w:id="26"/>
      <w:r>
        <w:t>12 hours prior to the thermal challenge</w:t>
      </w:r>
      <w:commentRangeEnd w:id="26"/>
      <w:r w:rsidR="00634586">
        <w:rPr>
          <w:rStyle w:val="CommentReference"/>
        </w:rPr>
        <w:commentReference w:id="26"/>
      </w:r>
      <w:ins w:id="27" w:author="Taylor Stewart" w:date="2021-09-07T12:21:00Z">
        <w:r w:rsidR="000D0882">
          <w:t xml:space="preserve"> (REFS)</w:t>
        </w:r>
      </w:ins>
      <w:r>
        <w:t xml:space="preserve">. The water in the thermal challenge system was recirculated among all replicate tanks and aerated. During the thermal challenge, water temperatures were raised from 10.0°C at a constant rate of 0.5°C per 30 minutes until all larvae </w:t>
      </w:r>
      <w:commentRangeStart w:id="28"/>
      <w:r>
        <w:t xml:space="preserve">were deceased. </w:t>
      </w:r>
      <w:commentRangeEnd w:id="28"/>
      <w:r w:rsidR="008271A4">
        <w:rPr>
          <w:rStyle w:val="CommentReference"/>
        </w:rPr>
        <w:commentReference w:id="28"/>
      </w:r>
      <w:r>
        <w:t xml:space="preserve">Larvae were considered terminated when loss of equilibrium was achieved and were motionless for at least 5 seconds. Once endpoint criteria were met, larvae were </w:t>
      </w:r>
      <w:commentRangeStart w:id="29"/>
      <w:commentRangeStart w:id="30"/>
      <w:r>
        <w:t>euthanized</w:t>
      </w:r>
      <w:ins w:id="31" w:author="Keeler, Kevin M" w:date="2021-07-14T15:33:00Z">
        <w:r w:rsidR="00626AE4">
          <w:t xml:space="preserve"> </w:t>
        </w:r>
      </w:ins>
      <w:ins w:id="32" w:author="Taylor Stewart" w:date="2021-09-07T12:21:00Z">
        <w:r w:rsidR="000D0882">
          <w:t>(AQUI-S</w:t>
        </w:r>
      </w:ins>
      <w:ins w:id="33" w:author="Taylor Stewart" w:date="2021-09-07T12:22:00Z">
        <w:r w:rsidR="000D0882">
          <w:rPr>
            <w:vertAlign w:val="superscript"/>
          </w:rPr>
          <w:t>®</w:t>
        </w:r>
        <w:r w:rsidR="000D0882">
          <w:t xml:space="preserve"> 20-E</w:t>
        </w:r>
      </w:ins>
      <w:ins w:id="34" w:author="Keeler, Kevin M" w:date="2021-07-14T15:33:00Z">
        <w:r w:rsidR="00626AE4">
          <w:t>)</w:t>
        </w:r>
      </w:ins>
      <w:r>
        <w:t>, photographed, and preserved in 95% ethanol</w:t>
      </w:r>
      <w:commentRangeEnd w:id="29"/>
      <w:r w:rsidR="00F16595">
        <w:rPr>
          <w:rStyle w:val="CommentReference"/>
        </w:rPr>
        <w:commentReference w:id="29"/>
      </w:r>
      <w:commentRangeEnd w:id="30"/>
      <w:r w:rsidR="00E5462C">
        <w:rPr>
          <w:rStyle w:val="CommentReference"/>
        </w:rPr>
        <w:commentReference w:id="30"/>
      </w:r>
      <w:r>
        <w:t xml:space="preserve">. </w:t>
      </w:r>
      <w:commentRangeStart w:id="35"/>
      <w:commentRangeStart w:id="36"/>
      <w:r>
        <w:t xml:space="preserve">The elapsed </w:t>
      </w:r>
      <w:r>
        <w:lastRenderedPageBreak/>
        <w:t xml:space="preserve">time </w:t>
      </w:r>
      <w:ins w:id="37" w:author="Taylor Stewart" w:date="2021-09-07T12:27:00Z">
        <w:r w:rsidR="006D2C63">
          <w:t xml:space="preserve">from </w:t>
        </w:r>
      </w:ins>
      <w:ins w:id="38" w:author="Taylor Stewart" w:date="2021-09-07T12:28:00Z">
        <w:r w:rsidR="006D2C63">
          <w:t xml:space="preserve">the start of </w:t>
        </w:r>
      </w:ins>
      <w:ins w:id="39" w:author="Taylor Stewart" w:date="2021-09-07T12:27:00Z">
        <w:r w:rsidR="006D2C63">
          <w:t>a</w:t>
        </w:r>
      </w:ins>
      <w:ins w:id="40" w:author="Taylor Stewart" w:date="2021-09-07T12:28:00Z">
        <w:r w:rsidR="006D2C63">
          <w:t xml:space="preserve">cclimation to termination </w:t>
        </w:r>
      </w:ins>
      <w:r>
        <w:t>and temperature at termination of each individual larvae was recorded and total length was measured from the images.</w:t>
      </w:r>
      <w:commentRangeEnd w:id="35"/>
      <w:r w:rsidR="00F16595">
        <w:rPr>
          <w:rStyle w:val="CommentReference"/>
        </w:rPr>
        <w:commentReference w:id="35"/>
      </w:r>
      <w:commentRangeEnd w:id="36"/>
      <w:r w:rsidR="006D2C63">
        <w:rPr>
          <w:rStyle w:val="CommentReference"/>
        </w:rPr>
        <w:commentReference w:id="36"/>
      </w:r>
    </w:p>
    <w:p w14:paraId="2AFDDEEA" w14:textId="77777777" w:rsidR="0074412D" w:rsidRDefault="0074412D">
      <w:pPr>
        <w:spacing w:line="360" w:lineRule="auto"/>
      </w:pPr>
    </w:p>
    <w:p w14:paraId="685D933E" w14:textId="77777777" w:rsidR="0074412D" w:rsidRDefault="00AE3A16">
      <w:pPr>
        <w:spacing w:line="360" w:lineRule="auto"/>
      </w:pPr>
      <w:r>
        <w:t xml:space="preserve">All larvae from the 8.9°C treatment died during the </w:t>
      </w:r>
      <w:commentRangeStart w:id="41"/>
      <w:commentRangeStart w:id="42"/>
      <w:commentRangeStart w:id="43"/>
      <w:r>
        <w:t>acclimation period from an unknown cause</w:t>
      </w:r>
      <w:commentRangeEnd w:id="41"/>
      <w:r w:rsidR="00626AE4">
        <w:rPr>
          <w:rStyle w:val="CommentReference"/>
        </w:rPr>
        <w:commentReference w:id="41"/>
      </w:r>
      <w:commentRangeEnd w:id="42"/>
      <w:r w:rsidR="00F93FCC">
        <w:rPr>
          <w:rStyle w:val="CommentReference"/>
        </w:rPr>
        <w:commentReference w:id="42"/>
      </w:r>
      <w:commentRangeEnd w:id="43"/>
      <w:r w:rsidR="006D2C63">
        <w:rPr>
          <w:rStyle w:val="CommentReference"/>
        </w:rPr>
        <w:commentReference w:id="43"/>
      </w:r>
      <w:r>
        <w:t>, thus, only thermal challenge data from 2.0, 4.4, and 6.9°C are presented.</w:t>
      </w:r>
    </w:p>
    <w:p w14:paraId="68E6A25D" w14:textId="77777777" w:rsidR="0074412D" w:rsidRDefault="0074412D">
      <w:pPr>
        <w:spacing w:line="360" w:lineRule="auto"/>
      </w:pPr>
    </w:p>
    <w:p w14:paraId="72EFB8C0" w14:textId="77777777" w:rsidR="0074412D" w:rsidRDefault="00AE3A16">
      <w:pPr>
        <w:pStyle w:val="Heading5"/>
        <w:spacing w:before="0" w:after="0" w:line="360" w:lineRule="auto"/>
        <w:rPr>
          <w:b w:val="0"/>
          <w:i/>
          <w:sz w:val="24"/>
          <w:szCs w:val="24"/>
        </w:rPr>
      </w:pPr>
      <w:bookmarkStart w:id="44" w:name="_heading=h.7gs5wo5plnbr" w:colFirst="0" w:colLast="0"/>
      <w:bookmarkEnd w:id="44"/>
      <w:r>
        <w:rPr>
          <w:b w:val="0"/>
          <w:i/>
          <w:sz w:val="24"/>
          <w:szCs w:val="24"/>
        </w:rPr>
        <w:t>Statistical Analyses</w:t>
      </w:r>
    </w:p>
    <w:p w14:paraId="718F9E53" w14:textId="64C96A14" w:rsidR="0074412D" w:rsidRDefault="00AE3A16">
      <w:pPr>
        <w:spacing w:line="360" w:lineRule="auto"/>
      </w:pPr>
      <w:r>
        <w:t>All statistical analyses were performed in R version 4.0.5</w:t>
      </w:r>
      <w:r w:rsidR="000C5C5F">
        <w:t xml:space="preserve"> </w:t>
      </w:r>
      <w:r w:rsidR="000C5C5F">
        <w:fldChar w:fldCharType="begin" w:fldLock="1"/>
      </w:r>
      <w:r w:rsidR="00385E82">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0C5C5F">
        <w:fldChar w:fldCharType="separate"/>
      </w:r>
      <w:r w:rsidR="00385E82" w:rsidRPr="00385E82">
        <w:rPr>
          <w:noProof/>
        </w:rPr>
        <w:t>(R Core Team 2021)</w:t>
      </w:r>
      <w:r w:rsidR="000C5C5F">
        <w:fldChar w:fldCharType="end"/>
      </w:r>
      <w:r>
        <w:t>.</w:t>
      </w:r>
    </w:p>
    <w:p w14:paraId="2DB9CAAB" w14:textId="77777777" w:rsidR="0074412D" w:rsidRDefault="0074412D">
      <w:pPr>
        <w:spacing w:line="360" w:lineRule="auto"/>
      </w:pPr>
    </w:p>
    <w:p w14:paraId="4BA0C6FB" w14:textId="6C97C2D3" w:rsidR="0074412D" w:rsidRDefault="00AE3A16">
      <w:pPr>
        <w:spacing w:line="360" w:lineRule="auto"/>
      </w:pPr>
      <w:r>
        <w:rPr>
          <w:color w:val="000000"/>
        </w:rPr>
        <w:t>Larval survival was estimated for each rearing tank, across all families, as the percent of larvae surviving between hatching and 60 days after the date of 50% hatching.</w:t>
      </w:r>
      <w:r>
        <w:t xml:space="preserve"> Our estimates of larval survival from Lake Superior are </w:t>
      </w:r>
      <w:proofErr w:type="spellStart"/>
      <w:r>
        <w:t>unreplicated</w:t>
      </w:r>
      <w:proofErr w:type="spellEnd"/>
      <w:r>
        <w:t xml:space="preserve">. However, useful information can still be </w:t>
      </w:r>
      <w:commentRangeStart w:id="45"/>
      <w:r>
        <w:t>gleaned</w:t>
      </w:r>
      <w:commentRangeEnd w:id="45"/>
      <w:r w:rsidR="00626AE4">
        <w:rPr>
          <w:rStyle w:val="CommentReference"/>
        </w:rPr>
        <w:commentReference w:id="45"/>
      </w:r>
      <w:r>
        <w:t xml:space="preserve"> without </w:t>
      </w:r>
      <w:commentRangeStart w:id="46"/>
      <w:r>
        <w:t>strict statistical testing (</w:t>
      </w:r>
      <w:r>
        <w:rPr>
          <w:i/>
        </w:rPr>
        <w:t>e.g.</w:t>
      </w:r>
      <w:r>
        <w:t>,</w:t>
      </w:r>
      <w:r w:rsidR="005922F8">
        <w:t xml:space="preserve"> </w:t>
      </w:r>
      <w:r w:rsidR="005922F8">
        <w:fldChar w:fldCharType="begin" w:fldLock="1"/>
      </w:r>
      <w:r w:rsidR="00385E82">
        <w:instrText>ADDIN CSL_CITATION {"citationItems":[{"id":"ITEM-1","itemData":{"DOI":"10.1002/ece3.1782","ISSN":"2045-7758","author":[{"dropping-particle":"","family":"Davies","given":"G Matt","non-dropping-particle":"","parse-names":false,"suffix":""},{"dropping-particle":"","family":"Gray","given":"Alan","non-dropping-particle":"","parse-names":false,"suffix":""}],"container-title":"Ecology and Evolution","id":"ITEM-1","issue":"22","issued":{"date-parts":[["2015"]]},"page":"5295-5304","publisher":"Wiley Online Library","title":"Don't let spurious accusations of pseudoreplication limit our ability to learn from natural experiments (and other messy kinds of ecological monitoring)","type":"article-journal","volume":"5"},"uris":["http://www.mendeley.com/documents/?uuid=824f1dd4-42f6-4f8a-a208-84584a5c58ab"]}],"mendeley":{"formattedCitation":"(Davies &amp; Gray 2015)","manualFormatting":"Davies and Gray, 2015)","plainTextFormattedCitation":"(Davies &amp; Gray 2015)","previouslyFormattedCitation":"(Davies &amp; Gray 2015)"},"properties":{"noteIndex":0},"schema":"https://github.com/citation-style-language/schema/raw/master/csl-citation.json"}</w:instrText>
      </w:r>
      <w:r w:rsidR="005922F8">
        <w:fldChar w:fldCharType="separate"/>
      </w:r>
      <w:r w:rsidR="005922F8" w:rsidRPr="005922F8">
        <w:rPr>
          <w:noProof/>
        </w:rPr>
        <w:t>Davies and Gray, 2015)</w:t>
      </w:r>
      <w:r w:rsidR="005922F8">
        <w:fldChar w:fldCharType="end"/>
      </w:r>
      <w:commentRangeEnd w:id="46"/>
      <w:r w:rsidR="00793A86">
        <w:rPr>
          <w:rStyle w:val="CommentReference"/>
        </w:rPr>
        <w:commentReference w:id="46"/>
      </w:r>
      <w:r>
        <w:t xml:space="preserve">. Observations of single estimates of larval survival across incubation temperatures could </w:t>
      </w:r>
      <w:r w:rsidR="008837C8">
        <w:t>foster</w:t>
      </w:r>
      <w:r>
        <w:t xml:space="preserve"> further hypotheses and lead to more focused studies.</w:t>
      </w:r>
    </w:p>
    <w:p w14:paraId="71FE623F" w14:textId="77777777" w:rsidR="0074412D" w:rsidRDefault="0074412D">
      <w:pPr>
        <w:spacing w:line="360" w:lineRule="auto"/>
      </w:pPr>
    </w:p>
    <w:p w14:paraId="470C0DA3" w14:textId="77777777" w:rsidR="0074412D" w:rsidRDefault="00AE3A16">
      <w:pPr>
        <w:spacing w:line="360" w:lineRule="auto"/>
        <w:rPr>
          <w:highlight w:val="white"/>
        </w:rPr>
      </w:pPr>
      <w:r>
        <w:t xml:space="preserve">Similar to larval survival estimates, larval growth rate estimates for Lake Superior were </w:t>
      </w:r>
      <w:proofErr w:type="spellStart"/>
      <w:r>
        <w:t>unreplicated</w:t>
      </w:r>
      <w:proofErr w:type="spellEnd"/>
      <w:r>
        <w:t>. To this end, we qualitatively compared absolute growth rates between populations and across incubation temperatures by generating bootstrapped confidence intervals for the observed absolute growth rate estimates. For each population, incubation temperature treatment, and replicate rearing tank, a bootstrapped mean length-at-hatch was calculated from random sampling with replacement from the observed lengths-at-hatch, and a bootstrapped mean final length was calculated from random sampling with replacement from the observed final lengths. The difference between the bootstrapped mean final length and bootstrapped mean length-at-hatch was calculated and divided by the duration of the larval experiment (</w:t>
      </w:r>
      <w:r>
        <w:rPr>
          <w:i/>
        </w:rPr>
        <w:t>i.e.,</w:t>
      </w:r>
      <w:r>
        <w:t xml:space="preserve"> absolute growth rate). The bootstrap procedure was repeated 10,000 times. The bootstrapped absolute growth rate distributions were used to calculate </w:t>
      </w:r>
      <w:r>
        <w:rPr>
          <w:highlight w:val="white"/>
        </w:rPr>
        <w:t>the 2.5 and 97.5 percentile values (</w:t>
      </w:r>
      <w:r>
        <w:rPr>
          <w:i/>
          <w:highlight w:val="white"/>
        </w:rPr>
        <w:t>i.e.,</w:t>
      </w:r>
      <w:r>
        <w:rPr>
          <w:highlight w:val="white"/>
        </w:rPr>
        <w:t xml:space="preserve"> 95% confidence interval) as a measure of variation around the observed absolute growth rate, and to qualitatively assess the likelihood of differences in growth among populations and incubation temperature treatments, in absence of replication.</w:t>
      </w:r>
      <w:r>
        <w:t xml:space="preserve"> For Lake Ontario, the 95% confidence intervals were calculated as the mean 2.5 and 97.5% percentiles across replicate tanks. Comparisons were made </w:t>
      </w:r>
      <w:r>
        <w:lastRenderedPageBreak/>
        <w:t xml:space="preserve">by examining the </w:t>
      </w:r>
      <w:r>
        <w:rPr>
          <w:highlight w:val="white"/>
        </w:rPr>
        <w:t>overlap</w:t>
      </w:r>
      <w:r>
        <w:rPr>
          <w:color w:val="222222"/>
          <w:highlight w:val="white"/>
        </w:rPr>
        <w:t xml:space="preserve"> of the observed mean </w:t>
      </w:r>
      <w:r>
        <w:t xml:space="preserve">absolute growth rate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3473FEB5" w14:textId="77777777" w:rsidR="0074412D" w:rsidRDefault="0074412D">
      <w:pPr>
        <w:spacing w:line="360" w:lineRule="auto"/>
        <w:rPr>
          <w:highlight w:val="white"/>
        </w:rPr>
      </w:pPr>
    </w:p>
    <w:p w14:paraId="60FF2D15" w14:textId="5CD2C011" w:rsidR="0074412D" w:rsidRDefault="00AE3A16">
      <w:pPr>
        <w:spacing w:line="360" w:lineRule="auto"/>
      </w:pPr>
      <w:r>
        <w:t>The critical thermal maxima (</w:t>
      </w:r>
      <w:proofErr w:type="spellStart"/>
      <w:r>
        <w:t>CTMax</w:t>
      </w:r>
      <w:proofErr w:type="spellEnd"/>
      <w:r>
        <w:t>) of larval cisco from each population and incubation temperature treatment was expressed as the arithmetic mean of the temperature at which endpoint criteria were reached</w:t>
      </w:r>
      <w:r w:rsidR="005922F8">
        <w:t xml:space="preserve"> </w:t>
      </w:r>
      <w:r w:rsidR="005922F8">
        <w:fldChar w:fldCharType="begin" w:fldLock="1"/>
      </w:r>
      <w:r w:rsidR="00385E82">
        <w:instrText>ADDIN CSL_CITATION {"citationItems":[{"id":"ITEM-1","itemData":{"DOI":"10.1007/s002270100626","ISSN":"1432-1793","author":[{"dropping-particle":"","family":"Mora","given":"C","non-dropping-particle":"","parse-names":false,"suffix":""},{"dropping-particle":"","family":"Ospina","given":"A","non-dropping-particle":"","parse-names":false,"suffix":""}],"container-title":"Marine Biology","id":"ITEM-1","issue":"4","issued":{"date-parts":[["2001"]]},"page":"765-769","publisher":"Springer","title":"Tolerance to high temperatures and potential impact of sea warming on reef fishes of Gorgona Island (tropical eastern Pacific)","type":"article-journal","volume":"139"},"uris":["http://www.mendeley.com/documents/?uuid=00f2701f-4fd6-4735-adc3-c94f8d5a3ac2"]}],"mendeley":{"formattedCitation":"(Mora &amp; Ospina 2001)","plainTextFormattedCitation":"(Mora &amp; Ospina 2001)","previouslyFormattedCitation":"(Mora &amp; Ospina 2001)"},"properties":{"noteIndex":0},"schema":"https://github.com/citation-style-language/schema/raw/master/csl-citation.json"}</w:instrText>
      </w:r>
      <w:r w:rsidR="005922F8">
        <w:fldChar w:fldCharType="separate"/>
      </w:r>
      <w:r w:rsidR="00385E82" w:rsidRPr="00385E82">
        <w:rPr>
          <w:noProof/>
        </w:rPr>
        <w:t>(Mora &amp; Ospina 2001)</w:t>
      </w:r>
      <w:r w:rsidR="005922F8">
        <w:fldChar w:fldCharType="end"/>
      </w:r>
      <w:r>
        <w:t xml:space="preserve">. Although we have estimates for each individual larva within replicate thermal challenge tanks, the larvae from Lake Superior were reared in a single rearing tank and thus the estimates are not independent and cannot be treated as true replicates. Therefore, a similar bootstrap approach as described for larval growth was used to qualitatively compare </w:t>
      </w:r>
      <w:proofErr w:type="spellStart"/>
      <w:r>
        <w:t>CTMax</w:t>
      </w:r>
      <w:proofErr w:type="spellEnd"/>
      <w:r>
        <w:t xml:space="preserve"> among populations and incubation temperature treatments. For each population, incubation temperature treatment, and replicate rearing tank, we generated a bootstrap sample by randomly selecting, with replacement, a termination temperature n times, where n equals the number of observations in the experiment. The </w:t>
      </w:r>
      <w:proofErr w:type="spellStart"/>
      <w:r>
        <w:t>CTMax</w:t>
      </w:r>
      <w:proofErr w:type="spellEnd"/>
      <w:r>
        <w:t xml:space="preserve"> was calculated for each bootstrapped sample and the distribution of bootstrapped </w:t>
      </w:r>
      <w:proofErr w:type="spellStart"/>
      <w:r>
        <w:t>CTMax</w:t>
      </w:r>
      <w:proofErr w:type="spellEnd"/>
      <w:r>
        <w:t xml:space="preserve"> was used to calculate </w:t>
      </w:r>
      <w:r>
        <w:rPr>
          <w:highlight w:val="white"/>
        </w:rPr>
        <w:t xml:space="preserve">the 95% confidence interval as a measure of variation around the observed </w:t>
      </w:r>
      <w:proofErr w:type="spellStart"/>
      <w:r>
        <w:t>CTMax</w:t>
      </w:r>
      <w:proofErr w:type="spellEnd"/>
      <w:r>
        <w:rPr>
          <w:highlight w:val="white"/>
        </w:rPr>
        <w:t>.</w:t>
      </w:r>
      <w:r>
        <w:t xml:space="preserve"> The bootstrap procedure was repeated 10,000 times. For Lake Ontario, the 95% confidence intervals were calculated as the mean 2.5 and 97.5% percentiles across replicate tanks. Comparisons were made by examining the </w:t>
      </w:r>
      <w:r>
        <w:rPr>
          <w:highlight w:val="white"/>
        </w:rPr>
        <w:t>overlap</w:t>
      </w:r>
      <w:r>
        <w:rPr>
          <w:color w:val="222222"/>
          <w:highlight w:val="white"/>
        </w:rPr>
        <w:t xml:space="preserve"> of the observed mean </w:t>
      </w:r>
      <w:proofErr w:type="spellStart"/>
      <w:r>
        <w:t>CTMax</w:t>
      </w:r>
      <w:proofErr w:type="spellEnd"/>
      <w:r>
        <w:t xml:space="preserve">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38717BD6" w14:textId="77777777" w:rsidR="0074412D" w:rsidRDefault="0074412D">
      <w:pPr>
        <w:spacing w:line="360" w:lineRule="auto"/>
      </w:pPr>
    </w:p>
    <w:p w14:paraId="74A88839" w14:textId="77777777" w:rsidR="0074412D" w:rsidRDefault="00AE3A16">
      <w:pPr>
        <w:pStyle w:val="Heading4"/>
        <w:spacing w:before="0" w:after="0" w:line="360" w:lineRule="auto"/>
      </w:pPr>
      <w:bookmarkStart w:id="47" w:name="_heading=h.ptsxxt4iykmr" w:colFirst="0" w:colLast="0"/>
      <w:bookmarkEnd w:id="47"/>
      <w:r>
        <w:t>Results:</w:t>
      </w:r>
    </w:p>
    <w:p w14:paraId="007ED77D" w14:textId="77777777" w:rsidR="0074412D" w:rsidRDefault="00AE3A16">
      <w:pPr>
        <w:pStyle w:val="Heading5"/>
        <w:spacing w:before="0" w:after="0" w:line="360" w:lineRule="auto"/>
        <w:rPr>
          <w:b w:val="0"/>
          <w:i/>
          <w:sz w:val="24"/>
          <w:szCs w:val="24"/>
        </w:rPr>
      </w:pPr>
      <w:bookmarkStart w:id="48" w:name="_heading=h.kjenyaodad4f" w:colFirst="0" w:colLast="0"/>
      <w:bookmarkEnd w:id="48"/>
      <w:r>
        <w:rPr>
          <w:b w:val="0"/>
          <w:i/>
          <w:sz w:val="24"/>
          <w:szCs w:val="24"/>
        </w:rPr>
        <w:t>Larval Survival</w:t>
      </w:r>
    </w:p>
    <w:p w14:paraId="1D1D95BA" w14:textId="4B03CE13" w:rsidR="0074412D" w:rsidRDefault="00AE3A16">
      <w:pPr>
        <w:spacing w:line="360" w:lineRule="auto"/>
      </w:pPr>
      <w:r>
        <w:t xml:space="preserve">A total of 9,605 larvae hatched and were reared from </w:t>
      </w:r>
      <w:r w:rsidR="008837C8" w:rsidRPr="008837C8">
        <w:t>lakes Superior (2,332 larvae) and Ontario (7,273 larvae)</w:t>
      </w:r>
      <w:r>
        <w:t xml:space="preserve"> across all incubation temperatures. Larval survival was highest at the 2.0°C incubation temperature and decreased with warming incubation temperatures for both populations (Figure 1). Survival rates were 38.7% at 2.0°C, 17.7% at 4.4°C, 1.1% at 6.9°C, and 5.4% at 8.9°C for Lake Superior larvae and 43.3% at 2.0°C, 35.3% at 4.4°C, 12.4% at 6.9°C, and 2.6% at 8.9°C for Lake Ontario larvae. Larval survival was higher for Lake Ontario larvae than Lake Superior larvae across all incubation temperature treatments, except 8.9°C. Lake Ontario larvae had similar survival rates (&lt; 9% difference) at the 2.0 and 4.4°C incubation temperatures, </w:t>
      </w:r>
      <w:r>
        <w:lastRenderedPageBreak/>
        <w:t>whereas Lake Superior larval survival decreased 21% from the 2.0° to 4.4°C incubation temperatures (Figure 1).</w:t>
      </w:r>
    </w:p>
    <w:p w14:paraId="1305C6B5" w14:textId="77777777" w:rsidR="0074412D" w:rsidRDefault="0074412D">
      <w:pPr>
        <w:spacing w:line="360" w:lineRule="auto"/>
      </w:pPr>
    </w:p>
    <w:p w14:paraId="5FA4CD54" w14:textId="77777777" w:rsidR="0074412D" w:rsidRDefault="00AE3A16">
      <w:pPr>
        <w:pStyle w:val="Heading5"/>
        <w:spacing w:before="0" w:after="0" w:line="360" w:lineRule="auto"/>
        <w:rPr>
          <w:b w:val="0"/>
          <w:i/>
          <w:sz w:val="24"/>
          <w:szCs w:val="24"/>
        </w:rPr>
      </w:pPr>
      <w:bookmarkStart w:id="49" w:name="_heading=h.ung2uke3r61h" w:colFirst="0" w:colLast="0"/>
      <w:bookmarkEnd w:id="49"/>
      <w:r>
        <w:rPr>
          <w:b w:val="0"/>
          <w:i/>
          <w:sz w:val="24"/>
          <w:szCs w:val="24"/>
        </w:rPr>
        <w:t>Larval Growth</w:t>
      </w:r>
    </w:p>
    <w:p w14:paraId="50660138" w14:textId="34D2A156" w:rsidR="0074412D" w:rsidRDefault="00AE3A16">
      <w:pPr>
        <w:spacing w:line="360" w:lineRule="auto"/>
      </w:pPr>
      <w:r>
        <w:t>Larval cisco absolute growth rates increased with warming incubation temperatures in both populations (Figure 2). Larvae from Lake Superior had lower absolute growth rates at 2.0 and 4.4°C (0.049 and 0.044 mm day</w:t>
      </w:r>
      <w:r>
        <w:rPr>
          <w:vertAlign w:val="superscript"/>
        </w:rPr>
        <w:t>-1</w:t>
      </w:r>
      <w:r>
        <w:t>, respectively) compared to Lake Ontario (0.056 and 0.061 mm day</w:t>
      </w:r>
      <w:r>
        <w:rPr>
          <w:vertAlign w:val="superscript"/>
        </w:rPr>
        <w:t>-1</w:t>
      </w:r>
      <w:r>
        <w:t xml:space="preserve">, respectively). Absolute growth </w:t>
      </w:r>
      <w:commentRangeStart w:id="50"/>
      <w:commentRangeStart w:id="51"/>
      <w:r>
        <w:t xml:space="preserve">rates </w:t>
      </w:r>
      <w:del w:id="52" w:author="Taylor Stewart" w:date="2021-09-07T12:40:00Z">
        <w:r w:rsidDel="000C3CB7">
          <w:delText xml:space="preserve">increased </w:delText>
        </w:r>
      </w:del>
      <w:ins w:id="53" w:author="Taylor Stewart" w:date="2021-09-07T12:40:00Z">
        <w:r w:rsidR="000C3CB7">
          <w:t xml:space="preserve">were highest </w:t>
        </w:r>
      </w:ins>
      <w:r>
        <w:t>at 6.9°C for Lake Superior (0.057 mm day</w:t>
      </w:r>
      <w:r>
        <w:rPr>
          <w:vertAlign w:val="superscript"/>
        </w:rPr>
        <w:t>-1</w:t>
      </w:r>
      <w:r>
        <w:t xml:space="preserve">) and 8.9°C for Lake Ontario </w:t>
      </w:r>
      <w:commentRangeEnd w:id="50"/>
      <w:r w:rsidR="00A42D9E">
        <w:rPr>
          <w:rStyle w:val="CommentReference"/>
        </w:rPr>
        <w:commentReference w:id="50"/>
      </w:r>
      <w:commentRangeEnd w:id="51"/>
      <w:r w:rsidR="000C3CB7">
        <w:rPr>
          <w:rStyle w:val="CommentReference"/>
        </w:rPr>
        <w:commentReference w:id="51"/>
      </w:r>
      <w:r>
        <w:t>(0.078 mm day</w:t>
      </w:r>
      <w:r>
        <w:rPr>
          <w:vertAlign w:val="superscript"/>
        </w:rPr>
        <w:t>-1</w:t>
      </w:r>
      <w:r>
        <w:t xml:space="preserve">), and both populations had similar absolute growth rates </w:t>
      </w:r>
      <w:ins w:id="54" w:author="Taylor Stewart" w:date="2021-09-07T12:41:00Z">
        <w:r w:rsidR="000C3CB7">
          <w:t xml:space="preserve">between </w:t>
        </w:r>
      </w:ins>
      <w:commentRangeStart w:id="55"/>
      <w:del w:id="56" w:author="Taylor Stewart" w:date="2021-09-07T12:41:00Z">
        <w:r w:rsidDel="000C3CB7">
          <w:delText>at</w:delText>
        </w:r>
        <w:commentRangeEnd w:id="55"/>
        <w:r w:rsidR="00A42D9E" w:rsidDel="000C3CB7">
          <w:rPr>
            <w:rStyle w:val="CommentReference"/>
          </w:rPr>
          <w:commentReference w:id="55"/>
        </w:r>
        <w:r w:rsidDel="000C3CB7">
          <w:delText xml:space="preserve"> </w:delText>
        </w:r>
      </w:del>
      <w:r>
        <w:t>6.9 and 8.9°C (mean difference &lt;0.001 and 0.012 mm day</w:t>
      </w:r>
      <w:r>
        <w:rPr>
          <w:vertAlign w:val="superscript"/>
        </w:rPr>
        <w:t>-1</w:t>
      </w:r>
      <w:r>
        <w:t>, respectively; Figure 2).</w:t>
      </w:r>
    </w:p>
    <w:p w14:paraId="7449A080" w14:textId="77777777" w:rsidR="0074412D" w:rsidRDefault="0074412D">
      <w:pPr>
        <w:spacing w:line="360" w:lineRule="auto"/>
        <w:rPr>
          <w:b/>
        </w:rPr>
      </w:pPr>
    </w:p>
    <w:p w14:paraId="479F4290" w14:textId="77777777" w:rsidR="0074412D" w:rsidRDefault="00AE3A16">
      <w:pPr>
        <w:pStyle w:val="Heading5"/>
        <w:spacing w:before="0" w:after="0" w:line="360" w:lineRule="auto"/>
        <w:rPr>
          <w:b w:val="0"/>
          <w:i/>
          <w:sz w:val="24"/>
          <w:szCs w:val="24"/>
        </w:rPr>
      </w:pPr>
      <w:bookmarkStart w:id="57" w:name="_heading=h.47qfjgps91is" w:colFirst="0" w:colLast="0"/>
      <w:bookmarkEnd w:id="57"/>
      <w:r>
        <w:rPr>
          <w:b w:val="0"/>
          <w:i/>
          <w:sz w:val="24"/>
          <w:szCs w:val="24"/>
        </w:rPr>
        <w:t>Thermal Challenge</w:t>
      </w:r>
    </w:p>
    <w:p w14:paraId="43C97617" w14:textId="384C44E7" w:rsidR="0074412D" w:rsidRDefault="00AE3A16">
      <w:pPr>
        <w:spacing w:line="360" w:lineRule="auto"/>
      </w:pPr>
      <w:r>
        <w:t xml:space="preserve">Critical thermal limit in larval cisco decreased with warming incubation temperatures in Lake Superior and Lake Ontario (Figure 3). Larvae from Lake Superior incubated at 2.0°C had the highest </w:t>
      </w:r>
      <w:proofErr w:type="spellStart"/>
      <w:r>
        <w:t>CTMax</w:t>
      </w:r>
      <w:proofErr w:type="spellEnd"/>
      <w:r>
        <w:t xml:space="preserve"> (25.81°C). </w:t>
      </w:r>
      <w:commentRangeStart w:id="58"/>
      <w:r>
        <w:t xml:space="preserve">However, </w:t>
      </w:r>
      <w:proofErr w:type="spellStart"/>
      <w:r>
        <w:t>CTMax</w:t>
      </w:r>
      <w:proofErr w:type="spellEnd"/>
      <w:r>
        <w:t xml:space="preserve"> in Lake Superior decreased by 0.83 and 0.77°C between the 2.0 to 4.4°C and the 4.4 and 6.9°C incubation temperature treatments, respectively. </w:t>
      </w:r>
      <w:proofErr w:type="spellStart"/>
      <w:r>
        <w:t>CTMax</w:t>
      </w:r>
      <w:proofErr w:type="spellEnd"/>
      <w:r>
        <w:t xml:space="preserve"> was similar for Lake Ontario larvae incubated at 2.0 and 4.4°C (24.99 and 24.96°C, respectively) and decreased at 6.9°C (24.67°C). </w:t>
      </w:r>
      <w:commentRangeEnd w:id="58"/>
      <w:r w:rsidR="005F5CC6">
        <w:rPr>
          <w:rStyle w:val="CommentReference"/>
        </w:rPr>
        <w:commentReference w:id="58"/>
      </w:r>
    </w:p>
    <w:p w14:paraId="22C419CA" w14:textId="77777777" w:rsidR="0074412D" w:rsidRDefault="0074412D">
      <w:pPr>
        <w:spacing w:line="360" w:lineRule="auto"/>
        <w:rPr>
          <w:b/>
        </w:rPr>
      </w:pPr>
    </w:p>
    <w:p w14:paraId="581E0E28" w14:textId="77777777" w:rsidR="0074412D" w:rsidRDefault="00AE3A16">
      <w:pPr>
        <w:pStyle w:val="Heading4"/>
        <w:spacing w:before="0" w:after="0" w:line="360" w:lineRule="auto"/>
      </w:pPr>
      <w:bookmarkStart w:id="59" w:name="_heading=h.bcw58dwm6lcw" w:colFirst="0" w:colLast="0"/>
      <w:bookmarkEnd w:id="59"/>
      <w:r>
        <w:t>Discussion:</w:t>
      </w:r>
    </w:p>
    <w:p w14:paraId="14120214" w14:textId="77777777" w:rsidR="0074412D" w:rsidRDefault="00AE3A16">
      <w:pPr>
        <w:spacing w:line="360" w:lineRule="auto"/>
      </w:pPr>
      <w:r>
        <w:t xml:space="preserve">Survival, growth rates, and critical thermal limits of cisco larvae from lakes Superior and Ontario were influenced by embryo incubation temperatures that were warmer than current natural winter water temperatures in these lakes. First, we found a negative relationship between larval survival and embryo incubation temperature. Second, </w:t>
      </w:r>
      <w:commentRangeStart w:id="60"/>
      <w:r>
        <w:t xml:space="preserve">warmer </w:t>
      </w:r>
      <w:commentRangeEnd w:id="60"/>
      <w:r w:rsidR="005F5CC6">
        <w:rPr>
          <w:rStyle w:val="CommentReference"/>
        </w:rPr>
        <w:commentReference w:id="60"/>
      </w:r>
      <w:r>
        <w:t xml:space="preserve">embryo incubation temperatures increased larval growth rates. Third, critical thermal limits decreased with warming incubation temperatures. Lastly, the magnitude of change across incubation temperature treatments was greater in cisco from the historically colder Lake Superior than Lake Ontario for all traits examined. These results suggest increased risk to Laurentian Great Lakes cisco populations in response to projected climatic warming. </w:t>
      </w:r>
    </w:p>
    <w:p w14:paraId="11E6822D" w14:textId="77777777" w:rsidR="0074412D" w:rsidRDefault="0074412D">
      <w:pPr>
        <w:spacing w:line="360" w:lineRule="auto"/>
      </w:pPr>
    </w:p>
    <w:p w14:paraId="531CA1B5" w14:textId="1A82C137" w:rsidR="0074412D" w:rsidRDefault="00AE3A16">
      <w:pPr>
        <w:spacing w:line="360" w:lineRule="auto"/>
      </w:pPr>
      <w:r>
        <w:lastRenderedPageBreak/>
        <w:t xml:space="preserve">Our hypothesis that larval survival is highest at the coldest incubation temperature, which mimicked the natural lake environment, was supported. Between the two lakes, Lake Superior cisco had a sharper decline in larval survival from 2.0 to 4.4°C compared to Lake Ontario cisco. Though both populations are cold adapted, the result suggests Lake Superior cisco were more cold-water adapted than those from Lake Ontario. </w:t>
      </w:r>
      <w:r w:rsidR="00C616BA">
        <w:t xml:space="preserve">Lake Superior is colder than Lake Ontario </w:t>
      </w:r>
      <w:r w:rsidR="00C479CC">
        <w:fldChar w:fldCharType="begin" w:fldLock="1"/>
      </w:r>
      <w:r w:rsidR="00385E82">
        <w:instrText>ADDIN CSL_CITATION {"citationItems":[{"id":"ITEM-1","itemData":{"DOI":"10.1139/f52-018","ISSN":"0706-652X","author":[{"dropping-particle":"","family":"Millar","given":"F Graham","non-dropping-particle":"","parse-names":false,"suffix":""}],"container-title":"Journal of the Fisheries Board of Canada","id":"ITEM-1","issue":"7","issued":{"date-parts":[["1952"]]},"page":"329-394","publisher":"NRC Research Press Ottawa, Canada","title":"Surface temperatures of the Great Lakes","type":"article-journal","volume":"9"},"uris":["http://www.mendeley.com/documents/?uuid=4f11ca78-6c07-46df-9d1d-f2bf5c869e0e"]},{"id":"ITEM-2","itemData":{"DOI":"10.1007/s10584-016-1721-2","ISSN":"0165-0009","author":[{"dropping-particle":"","family":"Mason","given":"Lacey A","non-dropping-particle":"","parse-names":false,"suffix":""},{"dropping-particle":"","family":"Riseng","given":"Catherine M","non-dropping-particle":"","parse-names":false,"suffix":""},{"dropping-particle":"","family":"Gronewold","given":"Andrew D","non-dropping-particle":"","parse-names":false,"suffix":""},{"dropping-particle":"","family":"Rutherford","given":"Edward S","non-dropping-particle":"","parse-names":false,"suffix":""},{"dropping-particle":"","family":"Wang","given":"Jia","non-dropping-particle":"","parse-names":false,"suffix":""},{"dropping-particle":"","family":"Clites","given":"Anne","non-dropping-particle":"","parse-names":false,"suffix":""},{"dropping-particle":"","family":"Smith","given":"Sigrid D P","non-dropping-particle":"","parse-names":false,"suffix":""},{"dropping-particle":"","family":"McIntyre","given":"Peter B","non-dropping-particle":"","parse-names":false,"suffix":""}],"container-title":"Climatic Change","id":"ITEM-2","issue":"1","issued":{"date-parts":[["2016"]]},"page":"71-83","title":"Fine-scale spatial variation in ice cover and surface temperature trends across the surface of the Laurentian Great Lakes","type":"article-journal","volume":"138"},"uris":["http://www.mendeley.com/documents/?uuid=4f9bd1c7-c431-47e6-a123-7ad95a27b94a"]}],"mendeley":{"formattedCitation":"(Millar 1952; Mason et al. 2016)","plainTextFormattedCitation":"(Millar 1952; Mason et al. 2016)","previouslyFormattedCitation":"(Millar 1952; Mason et al. 2016)"},"properties":{"noteIndex":0},"schema":"https://github.com/citation-style-language/schema/raw/master/csl-citation.json"}</w:instrText>
      </w:r>
      <w:r w:rsidR="00C479CC">
        <w:fldChar w:fldCharType="separate"/>
      </w:r>
      <w:r w:rsidR="00385E82" w:rsidRPr="00385E82">
        <w:rPr>
          <w:noProof/>
        </w:rPr>
        <w:t>(Millar 1952; Mason et al. 2016)</w:t>
      </w:r>
      <w:r w:rsidR="00C479CC">
        <w:fldChar w:fldCharType="end"/>
      </w:r>
      <w:r w:rsidR="00C479CC">
        <w:t xml:space="preserve"> </w:t>
      </w:r>
      <w:r w:rsidR="00C616BA">
        <w:t>and s</w:t>
      </w:r>
      <w:r>
        <w:t>pawning cisco from Lake Superior were collected at an open lake location, whereas spawning cisco from Lake Ontario cisco were collected in a shallow, protected bay. Water temperatures in shallower protected habitats increase more rapidly after ice-out and have higher maximum spring and summer temperatures (</w:t>
      </w:r>
      <w:r>
        <w:rPr>
          <w:i/>
        </w:rPr>
        <w:t>i.e.,</w:t>
      </w:r>
      <w:r>
        <w:t xml:space="preserve"> Lake Ontario sampling location;</w:t>
      </w:r>
      <w:r w:rsidR="003B58E1">
        <w:t xml:space="preserve"> </w:t>
      </w:r>
      <w:r w:rsidR="003B58E1">
        <w:fldChar w:fldCharType="begin" w:fldLock="1"/>
      </w:r>
      <w:r w:rsidR="00385E82">
        <w:instrText>ADDIN CSL_CITATION {"citationItems":[{"id":"ITEM-1","itemData":{"DOI":"10.1080/14634988.2011.547327","ISSN":"1463-4988","author":[{"dropping-particle":"","family":"Minns","given":"Charles K","non-dropping-particle":"","parse-names":false,"suffix":""},{"dropping-particle":"","family":"Moore","given":"James E","non-dropping-particle":"","parse-names":false,"suffix":""},{"dropping-particle":"","family":"Doka","given":"Susan E","non-dropping-particle":"","parse-names":false,"suffix":""},{"dropping-particle":"","family":"John","given":"Margaretha A","non-dropping-particle":"St.","parse-names":false,"suffix":""}],"container-title":"Aquatic Ecosystem Health &amp; Management","id":"ITEM-1","issue":"1","issued":{"date-parts":[["2011"]]},"page":"9-20","publisher":"Taylor &amp; Francis","title":"Temporal trends and spatial patterns in the temperature and oxygen regimes in the Bay of Quinte, Lake Ontario, 1972–2008","type":"article-journal","volume":"14"},"uris":["http://www.mendeley.com/documents/?uuid=d7ca930d-fa83-46f8-b181-c1c7f49c8c32"]}],"mendeley":{"formattedCitation":"(Minns et al. 2011)","manualFormatting":"Minns et al., 2011)","plainTextFormattedCitation":"(Minns et al. 2011)","previouslyFormattedCitation":"(Minns et al. 2011)"},"properties":{"noteIndex":0},"schema":"https://github.com/citation-style-language/schema/raw/master/csl-citation.json"}</w:instrText>
      </w:r>
      <w:r w:rsidR="003B58E1">
        <w:fldChar w:fldCharType="separate"/>
      </w:r>
      <w:r w:rsidR="003B58E1" w:rsidRPr="003B58E1">
        <w:rPr>
          <w:noProof/>
        </w:rPr>
        <w:t>Minns et al., 2011)</w:t>
      </w:r>
      <w:r w:rsidR="003B58E1">
        <w:fldChar w:fldCharType="end"/>
      </w:r>
      <w:r>
        <w:t xml:space="preserve"> compared to deeper, open-water locations (</w:t>
      </w:r>
      <w:r>
        <w:rPr>
          <w:i/>
        </w:rPr>
        <w:t>i.e.,</w:t>
      </w:r>
      <w:r>
        <w:t xml:space="preserve"> Lake Superior sampling location;</w:t>
      </w:r>
      <w:r w:rsidR="003B58E1">
        <w:t xml:space="preserve"> </w:t>
      </w:r>
      <w:r w:rsidR="003B58E1">
        <w:fldChar w:fldCharType="begin" w:fldLock="1"/>
      </w:r>
      <w:r w:rsidR="00385E82">
        <w:instrText>ADDIN CSL_CITATION {"citationItems":[{"id":"ITEM-1","itemData":{"DOI":"10.4319/lo.2014.59.4.1336","ISSN":"0024-3590","author":[{"dropping-particle":"","family":"Titze","given":"Daniel J","non-dropping-particle":"","parse-names":false,"suffix":""},{"dropping-particle":"","family":"Austin","given":"Jay A","non-dropping-particle":"","parse-names":false,"suffix":""}],"container-title":"Limnology and oceanography","id":"ITEM-1","issue":"4","issued":{"date-parts":[["2014"]]},"page":"1336-1348","title":"Winter thermal structure of Lake Superior","type":"article-journal","volume":"59"},"uris":["http://www.mendeley.com/documents/?uuid=94948de6-f12b-4032-846b-b1446ccda33f"]}],"mendeley":{"formattedCitation":"(Titze &amp; Austin 2014)","manualFormatting":"Titze and Austin, 2014)","plainTextFormattedCitation":"(Titze &amp; Austin 2014)","previouslyFormattedCitation":"(Titze &amp; Austin 2014)"},"properties":{"noteIndex":0},"schema":"https://github.com/citation-style-language/schema/raw/master/csl-citation.json"}</w:instrText>
      </w:r>
      <w:r w:rsidR="003B58E1">
        <w:fldChar w:fldCharType="separate"/>
      </w:r>
      <w:r w:rsidR="003B58E1" w:rsidRPr="003B58E1">
        <w:rPr>
          <w:noProof/>
        </w:rPr>
        <w:t>Titze and Austin, 2014)</w:t>
      </w:r>
      <w:r w:rsidR="003B58E1">
        <w:fldChar w:fldCharType="end"/>
      </w:r>
      <w:r>
        <w:t xml:space="preserve"> because the heat capacity of water is positively related to depth and water is mixed less in protected bays</w:t>
      </w:r>
      <w:r w:rsidR="003B58E1">
        <w:t xml:space="preserve"> </w:t>
      </w:r>
      <w:r w:rsidR="003B58E1">
        <w:fldChar w:fldCharType="begin" w:fldLock="1"/>
      </w:r>
      <w:r w:rsidR="00385E82">
        <w:instrText>ADDIN CSL_CITATION {"citationItems":[{"id":"ITEM-1","itemData":{"DOI":"10.1023/A:1022140604052","ISBN":"0165-0009","ISSN":"01650009","abstract":"A 39-winter (1963-2001) record of annual maximum ice concentration (AMIC), the maximum fraction of take surface area covered by ice each year, is analyzed for each Great Lake. Lake Erie has the largest median AMIC (94%) followed by Lakes Superior (80%), Huron (63%), Michigan (33%), and Ontario (21%). The frequency distribution of AMICs is negatively skewed for Lakes Superior and Erie and positively skewed for Lakes Michigan and Ontario. Temporal and spatial patterns of typical and extreme AMICs is presented within the context of long-term average air temperatures and lake bathymetry. The variation of spatially averaged ice concentration with discrete depth ranges are discussed for each lake for the upper and lower end of the typical range of AMIC values. In general, ice concentration decreases with increasing depth ranges for a given winter. A decrease in the gradient of ice concentration with depths was also observed with an increase in the AMIC from winter 1983 to winter 1984. A temporal trend in the AMICs supports the hypothesis of three ice cover regimes over the past 39 winters. Approximately 44% of the highest quartile (10 highest) AMICs for the Great Lakes occurred during the 6-winter period: 1977-1982 providing evidence of a higher ice cover regime during this period relative to the 14 winters before them (1963-1976) and the 19 winters after them (1983-2001). Winter 1998 established new low AMIC extremes, and the AMIC averaged over the 1998-2001 winters is the lowest for the period of record on four of the five Great Lakes. These recent trends taken together are noteworthy as they may be harbingers of a period of even lower AMICs in the 21st Century.","author":[{"dropping-particle":"","family":"Assel","given":"Raymond A","non-dropping-particle":"","parse-names":false,"suffix":""},{"dropping-particle":"","family":"Cronk","given":"Kevin","non-dropping-particle":"","parse-names":false,"suffix":""},{"dropping-particle":"","family":"Norton","given":"David","non-dropping-particle":"","parse-names":false,"suffix":""}],"container-title":"Climatic Change","id":"ITEM-1","issue":"1-2","issued":{"date-parts":[["2003"]]},"page":"185-204","publisher":"Springer","title":"Recent trends in Laurentian Great Lakes ice cover","type":"article-journal","volume":"57"},"uris":["http://www.mendeley.com/documents/?uuid=cdf14b55-dca9-4de5-967f-95fb83f75444"]},{"id":"ITEM-2","itemData":{"DOI":"10.1029/2019JD032334","ISSN":"2169-897X","author":[{"dropping-particle":"","family":"Gan","given":"Guojing","non-dropping-particle":"","parse-names":false,"suffix":""},{"dropping-particle":"","family":"Liu","given":"Yuanbo","non-dropping-particle":"","parse-names":false,"suffix":""}],"container-title":"Journal of Geophysical Research: Atmospheres","id":"ITEM-2","issue":"19","issued":{"date-parts":[["2020"]]},"page":"1-14","publisher":"Wiley Online Library","title":"Heat Storage Effect on Evaporation Estimates of China's Largest Freshwater Lake","type":"article-journal","volume":"125"},"uris":["http://www.mendeley.com/documents/?uuid=01f0ec84-f424-4d10-8f73-0335564de812"]},{"id":"ITEM-3","itemData":{"DOI":"10.1029/2009JD012839","ISSN":"0148-0227","author":[{"dropping-particle":"","family":"Verburg","given":"Piet","non-dropping-particle":"","parse-names":false,"suffix":""},{"dropping-particle":"","family":"Antenucci","given":"Jason P","non-dropping-particle":"","parse-names":false,"suffix":""}],"container-title":"Journal of Geophysical Research: Atmospheres","id":"ITEM-3","issue":"D11","issued":{"date-parts":[["2010"]]},"title":"Persistent unstable atmospheric boundary layer enhances sensible and latent heat loss in a tropical great lake: Lake Tanganyika","type":"article-journal","volume":"115"},"uris":["http://www.mendeley.com/documents/?uuid=a17fcdd4-e8b3-47a1-8c5f-c41f1f315e78"]}],"mendeley":{"formattedCitation":"(Assel et al. 2003; Verburg &amp; Antenucci 2010; Gan &amp; Liu 2020)","plainTextFormattedCitation":"(Assel et al. 2003; Verburg &amp; Antenucci 2010; Gan &amp; Liu 2020)","previouslyFormattedCitation":"(Assel et al. 2003; Verburg &amp; Antenucci 2010; Gan &amp; Liu 2020)"},"properties":{"noteIndex":0},"schema":"https://github.com/citation-style-language/schema/raw/master/csl-citation.json"}</w:instrText>
      </w:r>
      <w:r w:rsidR="003B58E1">
        <w:fldChar w:fldCharType="separate"/>
      </w:r>
      <w:r w:rsidR="00385E82" w:rsidRPr="00385E82">
        <w:rPr>
          <w:noProof/>
        </w:rPr>
        <w:t>(Assel et al. 2003; Verburg &amp; Antenucci 2010; Gan &amp; Liu 2020)</w:t>
      </w:r>
      <w:r w:rsidR="003B58E1">
        <w:fldChar w:fldCharType="end"/>
      </w:r>
      <w:r>
        <w:t>. Interactions among winter and spring temperatures, hatching dates, zooplankton availability and larval size-dependent predation mortality influence year-class strength of vendace (</w:t>
      </w:r>
      <w:r>
        <w:rPr>
          <w:i/>
        </w:rPr>
        <w:t xml:space="preserve">C. </w:t>
      </w:r>
      <w:proofErr w:type="spellStart"/>
      <w:r>
        <w:rPr>
          <w:i/>
        </w:rPr>
        <w:t>albula</w:t>
      </w:r>
      <w:proofErr w:type="spellEnd"/>
      <w:r>
        <w:t>) and European whitefish (</w:t>
      </w:r>
      <w:r>
        <w:rPr>
          <w:i/>
        </w:rPr>
        <w:t>C. lavaretus</w:t>
      </w:r>
      <w:r>
        <w:t>) in Europe</w:t>
      </w:r>
      <w:r w:rsidR="002D2EF9">
        <w:t xml:space="preserve"> </w:t>
      </w:r>
      <w:r w:rsidR="002D2EF9">
        <w:fldChar w:fldCharType="begin" w:fldLock="1"/>
      </w:r>
      <w:r w:rsidR="00385E82">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Ecology","id":"ITEM-1","issue":"6","issued":{"date-parts":[["2009"]]},"page":"492-500","title":"Influences of human activity and climate on the stock‐recruitment dynamics of whitefish, Coregonus lavaretus, in Lake Geneva","type":"article-journal","volume":"16"},"uris":["http://www.mendeley.com/documents/?uuid=f9dedbf1-ef53-44d2-a8bf-38d194f21332"]},{"id":"ITEM-2","itemData":{"ISBN":"0003-455X","ISSN":"0003455X","abstract":"We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Fennici","id":"ITEM-2","issue":"1","issued":{"date-parts":[["2004"]]},"page":"225-240","title":"Spatial synchrony in the inter-annual population variation of vendace (Coregonus albula (L.)) in Finnish lakes","type":"article-journal","volume":"41"},"uris":["http://www.mendeley.com/documents/?uuid=24b7d1a9-5239-312f-b371-ac8b3582bdfa"]},{"id":"ITEM-3","itemData":{"DOI":"10.1890/es11-00109.1","ISSN":"2150-8925","author":[{"dropping-particle":"","family":"Mehner","given":"Thomas","non-dropping-particle":"","parse-names":false,"suffix":""},{"dropping-particle":"","family":"Emmrich","given":"M","non-dropping-particle":"","parse-names":false,"suffix":""},{"dropping-particle":"","family":"Kasprzak","given":"P","non-dropping-particle":"","parse-names":false,"suffix":""}],"container-title":"Ecosphere","id":"ITEM-3","issue":"9","issued":{"date-parts":[["2011"]]},"page":"1-16","title":"Discrete thermal windows cause opposite response of sympatric cold‐water fish species to annual temperature variability","type":"article-journal","volume":"2"},"uris":["http://www.mendeley.com/documents/?uuid=1c7fc832-d52a-433d-b78c-eb81f0ed3c56"]},{"id":"ITEM-4","itemData":{"DOI":"10.1139/f88-197","ISBN":"0706-652X","ISSN":"0706-652X","PMID":"1923630","abstract":"Understanding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Sciences","id":"ITEM-4","issue":"9","issued":{"date-parts":[["1988"]]},"page":"1657-1670","title":"Larval Size and Recruitment Mechanisms in Fishes: Toward a Conceptual Framework","type":"article-journal","volume":"45"},"uris":["http://www.mendeley.com/documents/?uuid=c0816d28-c9f3-393a-91fe-306662157a9a"]}],"mendeley":{"formattedCitation":"(Miller et al. 1988; Marjomäki et al. 2004; Anneville et al. 2009; Mehner et al. 2011)","plainTextFormattedCitation":"(Miller et al. 1988; Marjomäki et al. 2004; Anneville et al. 2009; Mehner et al. 2011)","previouslyFormattedCitation":"(Miller et al. 1988; Marjomäki et al. 2004; Anneville et al. 2009; Mehner et al. 2011)"},"properties":{"noteIndex":0},"schema":"https://github.com/citation-style-language/schema/raw/master/csl-citation.json"}</w:instrText>
      </w:r>
      <w:r w:rsidR="002D2EF9">
        <w:fldChar w:fldCharType="separate"/>
      </w:r>
      <w:r w:rsidR="00385E82" w:rsidRPr="00385E82">
        <w:rPr>
          <w:noProof/>
        </w:rPr>
        <w:t>(Miller et al. 1988; Marjomäki et al. 2004; Anneville et al. 2009; Mehner et al. 2011)</w:t>
      </w:r>
      <w:r w:rsidR="002D2EF9">
        <w:fldChar w:fldCharType="end"/>
      </w:r>
      <w:r>
        <w:t>. Spring warming rates in particular appear to play a critical role in prey availability and larval growth and survival of autumn-spawning coregonines</w:t>
      </w:r>
      <w:r w:rsidR="002D2EF9">
        <w:t xml:space="preserve"> </w:t>
      </w:r>
      <w:r w:rsidR="002D2EF9">
        <w:fldChar w:fldCharType="begin" w:fldLock="1"/>
      </w:r>
      <w:r w:rsidR="00385E82">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data","type":"article-journal","volume":"294"},"uris":["http://www.mendeley.com/documents/?uuid=c3b0d187-f71b-3e51-bd85-c186a88487b6"]}],"mendeley":{"formattedCitation":"(Myers et al. 2014; Karjalainen et al. 2015)","plainTextFormattedCitation":"(Myers et al. 2014; Karjalainen et al. 2015)","previouslyFormattedCitation":"(Myers et al. 2014; Karjalainen et al. 2015)"},"properties":{"noteIndex":0},"schema":"https://github.com/citation-style-language/schema/raw/master/csl-citation.json"}</w:instrText>
      </w:r>
      <w:r w:rsidR="002D2EF9">
        <w:fldChar w:fldCharType="separate"/>
      </w:r>
      <w:r w:rsidR="00385E82" w:rsidRPr="00385E82">
        <w:rPr>
          <w:noProof/>
        </w:rPr>
        <w:t>(Myers et al. 2014; Karjalainen et al. 2015)</w:t>
      </w:r>
      <w:r w:rsidR="002D2EF9">
        <w:fldChar w:fldCharType="end"/>
      </w:r>
      <w:r>
        <w:t>.</w:t>
      </w:r>
    </w:p>
    <w:p w14:paraId="0C7480C9" w14:textId="77777777" w:rsidR="0074412D" w:rsidRDefault="0074412D">
      <w:pPr>
        <w:spacing w:line="360" w:lineRule="auto"/>
      </w:pPr>
    </w:p>
    <w:p w14:paraId="6C7D654D" w14:textId="2CB5C83F" w:rsidR="0074412D" w:rsidRDefault="00AE3A16">
      <w:pPr>
        <w:spacing w:line="360" w:lineRule="auto"/>
      </w:pPr>
      <w:r>
        <w:t>The transition from endogenous to exogenous feeding is critical to larval fish survival</w:t>
      </w:r>
      <w:r w:rsidR="005648ED">
        <w:t xml:space="preserve"> </w:t>
      </w:r>
      <w:r w:rsidR="005648ED">
        <w:fldChar w:fldCharType="begin" w:fldLock="1"/>
      </w:r>
      <w:r w:rsidR="00385E82">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Procés-Verbaux","id":"ITEM-2","issued":{"date-parts":[["1914"]]},"page":"1-228","publisher":"ICES","publisher-place":"Copenhagen","title":"Fluctuations in the great fisheries of Northern Europe","type":"paper-conference","volume":"20"},"uris":["http://www.mendeley.com/documents/?uuid=5cf36dd0-5571-4dbd-9fcd-52a694257601"]}],"mendeley":{"formattedCitation":"(Hjort 1914; Cushing 1990)","plainTextFormattedCitation":"(Hjort 1914; Cushing 1990)","previouslyFormattedCitation":"(Hjort 1914; Cushing 1990)"},"properties":{"noteIndex":0},"schema":"https://github.com/citation-style-language/schema/raw/master/csl-citation.json"}</w:instrText>
      </w:r>
      <w:r w:rsidR="005648ED">
        <w:fldChar w:fldCharType="separate"/>
      </w:r>
      <w:r w:rsidR="00385E82" w:rsidRPr="00385E82">
        <w:rPr>
          <w:noProof/>
        </w:rPr>
        <w:t>(Hjort 1914; Cushing 1990)</w:t>
      </w:r>
      <w:r w:rsidR="005648ED">
        <w:fldChar w:fldCharType="end"/>
      </w:r>
      <w:r>
        <w:t>. Higher winter temperatures induce earlier coregonine embryo hatching and cause larvae to have smaller lengths-at-hatch and larger yolk-sac volumes</w:t>
      </w:r>
      <w:r w:rsidR="005648ED">
        <w:t xml:space="preserve"> </w:t>
      </w:r>
      <w:r w:rsidR="005648ED">
        <w:fldChar w:fldCharType="begin" w:fldLock="1"/>
      </w:r>
      <w:r w:rsidR="00385E82">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D","non-dropping-particle":"","parse-names":false,"suffix":""}],"container-title":"Hydrobiologia","id":"ITEM-2","issue":"18","issued":{"date-parts":[["2021"]]},"page":"4363-4385","title":"Influence of warming temperatures on coregonine embryogenesis within and among species","type":"article-journal","volume":"848"},"uris":["http://www.mendeley.com/documents/?uuid=2baba669-970f-4e48-b843-5686e57dbf08"]}],"mendeley":{"formattedCitation":"(Karjalainen et al. 2015; Stewart, Mäkinen, et al. 2021)","plainTextFormattedCitation":"(Karjalainen et al. 2015; Stewart, Mäkinen, et al. 2021)","previouslyFormattedCitation":"(Karjalainen et al. 2015; Stewart, Mäkinen, et al. 2021)"},"properties":{"noteIndex":0},"schema":"https://github.com/citation-style-language/schema/raw/master/csl-citation.json"}</w:instrText>
      </w:r>
      <w:r w:rsidR="005648ED">
        <w:fldChar w:fldCharType="separate"/>
      </w:r>
      <w:r w:rsidR="00385E82" w:rsidRPr="00385E82">
        <w:rPr>
          <w:noProof/>
        </w:rPr>
        <w:t>(Karjalainen et al. 2015; Stewart, Mäkinen, et al. 2021)</w:t>
      </w:r>
      <w:r w:rsidR="005648ED">
        <w:fldChar w:fldCharType="end"/>
      </w:r>
      <w:r>
        <w:t xml:space="preserve">. </w:t>
      </w:r>
      <w:r w:rsidR="00907317">
        <w:t xml:space="preserve">Larvae hatching with larger yolk sacs may have more time to transition to exogenous feeding </w:t>
      </w:r>
      <w:r w:rsidR="00907317">
        <w:fldChar w:fldCharType="begin" w:fldLock="1"/>
      </w:r>
      <w:r w:rsidR="00385E82">
        <w:instrText>ADDIN CSL_CITATION {"citationItems":[{"id":"ITEM-1","itemData":{"ISBN":"0074-4336","abstract":"14. Fluctuations in the great fisheries of Northern Europe. Cons. Int. Explor. Mer 20,","author":[{"dropping-particle":"","family":"Hjort","given":"Johan","non-dropping-particle":"","parse-names":false,"suffix":""}],"container-title":"Rapports et Procés-Verbaux","id":"ITEM-1","issued":{"date-parts":[["1914"]]},"page":"1-228","publisher":"ICES","publisher-place":"Copenhagen","title":"Fluctuations in the great fisheries of Northern Europe","type":"paper-conference","volume":"20"},"uris":["http://www.mendeley.com/documents/?uuid=5cf36dd0-5571-4dbd-9fcd-52a694257601"]},{"id":"ITEM-2","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Research","id":"ITEM-2","issue":"5","issued":{"date-parts":[["2020"]]},"page":"1391-1401","title":"Larval Coregonus spp. diets and zooplankton community patterns in the Apostle Islands, Lake Superior","type":"article-journal","volume":"46"},"uris":["http://www.mendeley.com/documents/?uuid=4ac700d8-4bda-450d-88e8-6351f9324423"]},{"id":"ITEM-3","itemData":{"DOI":"10.1139/f88-197","ISBN":"0706-652X","ISSN":"0706-652X","PMID":"1923630","abstract":"Understanding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Sciences","id":"ITEM-3","issue":"9","issued":{"date-parts":[["1988"]]},"page":"1657-1670","title":"Larval Size and Recruitment Mechanisms in Fishes: Toward a Conceptual Framework","type":"article-journal","volume":"45"},"uris":["http://www.mendeley.com/documents/?uuid=c0816d28-c9f3-393a-91fe-306662157a9a"]}],"mendeley":{"formattedCitation":"(Hjort 1914; Miller et al. 1988; Lucke et al. 2020)","plainTextFormattedCitation":"(Hjort 1914; Miller et al. 1988; Lucke et al. 2020)","previouslyFormattedCitation":"(Hjort 1914; Miller et al. 1988; Lucke et al. 2020)"},"properties":{"noteIndex":0},"schema":"https://github.com/citation-style-language/schema/raw/master/csl-citation.json"}</w:instrText>
      </w:r>
      <w:r w:rsidR="00907317">
        <w:fldChar w:fldCharType="separate"/>
      </w:r>
      <w:r w:rsidR="00385E82" w:rsidRPr="00385E82">
        <w:rPr>
          <w:noProof/>
        </w:rPr>
        <w:t>(Hjort 1914; Miller et al. 1988; Lucke et al. 2020)</w:t>
      </w:r>
      <w:r w:rsidR="00907317">
        <w:fldChar w:fldCharType="end"/>
      </w:r>
      <w:r w:rsidR="00907317">
        <w:t xml:space="preserve">, but at a cost to swimming efficiency and predator avoidance </w:t>
      </w:r>
      <w:r w:rsidR="00907317">
        <w:fldChar w:fldCharType="begin" w:fldLock="1"/>
      </w:r>
      <w:r w:rsidR="00385E82">
        <w:instrText>ADDIN CSL_CITATION {"citationItems":[{"id":"ITEM-1","itemData":{"DOI":"10.1111/j.1095-8649.1988.tb05380.x","ISSN":"0022-1112","author":[{"dropping-particle":"","family":"Dab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data","type":"article-journal","volume":"294"},"uris":["http://www.mendeley.com/documents/?uuid=c3b0d187-f71b-3e51-bd85-c186a88487b6"]}],"mendeley":{"formattedCitation":"(Dabrowski et al. 1988; Myers et al. 2014)","manualFormatting":"(Dabrowski et al., 1988; Myers et al., 2014)","plainTextFormattedCitation":"(Dabrowski et al. 1988; Myers et al. 2014)","previouslyFormattedCitation":"(Dabrowski et al. 1988; Myers et al. 2014)"},"properties":{"noteIndex":0},"schema":"https://github.com/citation-style-language/schema/raw/master/csl-citation.json"}</w:instrText>
      </w:r>
      <w:r w:rsidR="00907317">
        <w:fldChar w:fldCharType="separate"/>
      </w:r>
      <w:r w:rsidR="00907317" w:rsidRPr="00913EFC">
        <w:rPr>
          <w:noProof/>
        </w:rPr>
        <w:t>(Da</w:t>
      </w:r>
      <w:r w:rsidR="008271A4">
        <w:rPr>
          <w:noProof/>
        </w:rPr>
        <w:t>b</w:t>
      </w:r>
      <w:r w:rsidR="00907317" w:rsidRPr="00913EFC">
        <w:rPr>
          <w:noProof/>
        </w:rPr>
        <w:t>rowski et al., 1988; Myers et al., 2014)</w:t>
      </w:r>
      <w:r w:rsidR="00907317">
        <w:fldChar w:fldCharType="end"/>
      </w:r>
      <w:r w:rsidR="00907317">
        <w:t xml:space="preserve">. </w:t>
      </w:r>
      <w:r>
        <w:t>In wild populations, earlier hatching may also increase the mismatch between the onset of spring plankton blooms and larval prey, increasing the risk for starvation and higher larval mortality</w:t>
      </w:r>
      <w:r w:rsidR="00A25042">
        <w:t xml:space="preserve"> </w:t>
      </w:r>
      <w:r w:rsidR="00A25042">
        <w:fldChar w:fldCharType="begin" w:fldLock="1"/>
      </w:r>
      <w:r w:rsidR="00385E82">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data","type":"article-journal","volume":"294"},"uris":["http://www.mendeley.com/documents/?uuid=c3b0d187-f71b-3e51-bd85-c186a88487b6"]}],"mendeley":{"formattedCitation":"(Cushing 1990; Myers et al. 2014)","plainTextFormattedCitation":"(Cushing 1990; Myers et al. 2014)","previouslyFormattedCitation":"(Cushing 1990; Myers et al. 2014)"},"properties":{"noteIndex":0},"schema":"https://github.com/citation-style-language/schema/raw/master/csl-citation.json"}</w:instrText>
      </w:r>
      <w:r w:rsidR="00A25042">
        <w:fldChar w:fldCharType="separate"/>
      </w:r>
      <w:r w:rsidR="00385E82" w:rsidRPr="00385E82">
        <w:rPr>
          <w:noProof/>
        </w:rPr>
        <w:t>(Cushing 1990; Myers et al. 2014)</w:t>
      </w:r>
      <w:r w:rsidR="00A25042">
        <w:fldChar w:fldCharType="end"/>
      </w:r>
      <w:r>
        <w:t xml:space="preserve">. </w:t>
      </w:r>
      <w:r w:rsidR="00684CD1">
        <w:t>Interactions among winter and spring temperatures, hatching dates, zooplankton availability and larval size-dependent predation mortality influence year-class strength of vendace (</w:t>
      </w:r>
      <w:r w:rsidR="00684CD1">
        <w:rPr>
          <w:i/>
        </w:rPr>
        <w:t xml:space="preserve">C. </w:t>
      </w:r>
      <w:proofErr w:type="spellStart"/>
      <w:r w:rsidR="00684CD1">
        <w:rPr>
          <w:i/>
        </w:rPr>
        <w:t>albula</w:t>
      </w:r>
      <w:proofErr w:type="spellEnd"/>
      <w:r w:rsidR="00684CD1">
        <w:t>) and European whitefish (</w:t>
      </w:r>
      <w:r w:rsidR="00684CD1">
        <w:rPr>
          <w:i/>
        </w:rPr>
        <w:t>C. lavaretus</w:t>
      </w:r>
      <w:r w:rsidR="00684CD1">
        <w:t xml:space="preserve">) in Europe </w:t>
      </w:r>
      <w:r w:rsidR="00684CD1">
        <w:fldChar w:fldCharType="begin" w:fldLock="1"/>
      </w:r>
      <w:r w:rsidR="00385E82">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Ecology","id":"ITEM-1","issue":"6","issued":{"date-parts":[["2009"]]},"page":"492-500","title":"Influences of human activity and climate on the stock‐recruitment dynamics of whitefish, Coregonus lavaretus, in Lake Geneva","type":"article-journal","volume":"16"},"uris":["http://www.mendeley.com/documents/?uuid=f9dedbf1-ef53-44d2-a8bf-38d194f21332"]},{"id":"ITEM-2","itemData":{"ISBN":"0003-455X","ISSN":"0003455X","abstract":"We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Fennici","id":"ITEM-2","issue":"1","issued":{"date-parts":[["2004"]]},"page":"225-240","title":"Spatial synchrony in the inter-annual population variation of vendace (Coregonus albula (L.)) in Finnish lakes","type":"article-journal","volume":"41"},"uris":["http://www.mendeley.com/documents/?uuid=24b7d1a9-5239-312f-b371-ac8b3582bdfa"]},{"id":"ITEM-3","itemData":{"DOI":"10.1890/es11-00109.1","ISSN":"2150-8925","author":[{"dropping-particle":"","family":"Mehner","given":"Thomas","non-dropping-particle":"","parse-names":false,"suffix":""},{"dropping-particle":"","family":"Emmrich","given":"M","non-dropping-particle":"","parse-names":false,"suffix":""},{"dropping-particle":"","family":"Kasprzak","given":"P","non-dropping-particle":"","parse-names":false,"suffix":""}],"container-title":"Ecosphere","id":"ITEM-3","issue":"9","issued":{"date-parts":[["2011"]]},"page":"1-16","title":"Discrete thermal windows cause opposite response of sympatric cold‐water fish species to annual temperature variability","type":"article-journal","volume":"2"},"uris":["http://www.mendeley.com/documents/?uuid=1c7fc832-d52a-433d-b78c-eb81f0ed3c56"]},{"id":"ITEM-4","itemData":{"DOI":"10.1139/f88-197","ISBN":"0706-652X","ISSN":"0706-652X","PMID":"1923630","abstract":"Understanding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Sciences","id":"ITEM-4","issue":"9","issued":{"date-parts":[["1988"]]},"page":"1657-1670","title":"Larval Size and Recruitment Mechanisms in Fishes: Toward a Conceptual Framework","type":"article-journal","volume":"45"},"uris":["http://www.mendeley.com/documents/?uuid=c0816d28-c9f3-393a-91fe-306662157a9a"]}],"mendeley":{"formattedCitation":"(Miller et al. 1988; Marjomäki et al. 2004; Anneville et al. 2009; Mehner et al. 2011)","plainTextFormattedCitation":"(Miller et al. 1988; Marjomäki et al. 2004; Anneville et al. 2009; Mehner et al. 2011)","previouslyFormattedCitation":"(Miller et al. 1988; Marjomäki et al. 2004; Anneville et al. 2009; Mehner et al. 2011)"},"properties":{"noteIndex":0},"schema":"https://github.com/citation-style-language/schema/raw/master/csl-citation.json"}</w:instrText>
      </w:r>
      <w:r w:rsidR="00684CD1">
        <w:fldChar w:fldCharType="separate"/>
      </w:r>
      <w:r w:rsidR="00385E82" w:rsidRPr="00385E82">
        <w:rPr>
          <w:noProof/>
        </w:rPr>
        <w:t>(Miller et al. 1988; Marjomäki et al. 2004; Anneville et al. 2009; Mehner et al. 2011)</w:t>
      </w:r>
      <w:r w:rsidR="00684CD1">
        <w:fldChar w:fldCharType="end"/>
      </w:r>
      <w:r w:rsidR="00684CD1">
        <w:t xml:space="preserve">. Spring warming rates in </w:t>
      </w:r>
      <w:r w:rsidR="00684CD1">
        <w:lastRenderedPageBreak/>
        <w:t xml:space="preserve">particular appear to play a critical role in prey availability and larval growth and survival of autumn-spawning coregonines </w:t>
      </w:r>
      <w:r w:rsidR="00684CD1">
        <w:fldChar w:fldCharType="begin" w:fldLock="1"/>
      </w:r>
      <w:r w:rsidR="00385E82">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data","type":"article-journal","volume":"294"},"uris":["http://www.mendeley.com/documents/?uuid=c3b0d187-f71b-3e51-bd85-c186a88487b6"]}],"mendeley":{"formattedCitation":"(Myers et al. 2014; Karjalainen et al. 2015)","plainTextFormattedCitation":"(Myers et al. 2014; Karjalainen et al. 2015)","previouslyFormattedCitation":"(Myers et al. 2014; Karjalainen et al. 2015)"},"properties":{"noteIndex":0},"schema":"https://github.com/citation-style-language/schema/raw/master/csl-citation.json"}</w:instrText>
      </w:r>
      <w:r w:rsidR="00684CD1">
        <w:fldChar w:fldCharType="separate"/>
      </w:r>
      <w:r w:rsidR="00385E82" w:rsidRPr="00385E82">
        <w:rPr>
          <w:noProof/>
        </w:rPr>
        <w:t>(Myers et al. 2014; Karjalainen et al. 2015)</w:t>
      </w:r>
      <w:r w:rsidR="00684CD1">
        <w:fldChar w:fldCharType="end"/>
      </w:r>
      <w:r w:rsidR="00684CD1">
        <w:t xml:space="preserve">. </w:t>
      </w:r>
      <w:r>
        <w:t xml:space="preserve">Our experiment provided cisco larvae a predator-free environment with </w:t>
      </w:r>
      <w:commentRangeStart w:id="61"/>
      <w:commentRangeStart w:id="62"/>
      <w:r>
        <w:rPr>
          <w:i/>
        </w:rPr>
        <w:t xml:space="preserve">ad libitum </w:t>
      </w:r>
      <w:r>
        <w:t>food immediately after hatching</w:t>
      </w:r>
      <w:commentRangeEnd w:id="61"/>
      <w:r w:rsidR="00793A86">
        <w:rPr>
          <w:rStyle w:val="CommentReference"/>
        </w:rPr>
        <w:commentReference w:id="61"/>
      </w:r>
      <w:commentRangeEnd w:id="62"/>
      <w:r w:rsidR="000C3CB7">
        <w:rPr>
          <w:rStyle w:val="CommentReference"/>
        </w:rPr>
        <w:commentReference w:id="62"/>
      </w:r>
      <w:r>
        <w:t>, yet we still observed sharp declines in larval survival for those incubated at increased temperatures. We suggest an additional or alternative hypothesis for a survival bottleneck under climate change scenarios is that larval cisco survival may not be as limited by prey availability</w:t>
      </w:r>
      <w:commentRangeStart w:id="63"/>
      <w:commentRangeStart w:id="64"/>
      <w:r>
        <w:t xml:space="preserve"> but instead by reduced physiological condition caused by warmer embryo incubations.</w:t>
      </w:r>
      <w:commentRangeEnd w:id="63"/>
      <w:r w:rsidR="001C7B93">
        <w:rPr>
          <w:rStyle w:val="CommentReference"/>
        </w:rPr>
        <w:commentReference w:id="63"/>
      </w:r>
      <w:commentRangeEnd w:id="64"/>
      <w:r w:rsidR="001842A6">
        <w:rPr>
          <w:rStyle w:val="CommentReference"/>
        </w:rPr>
        <w:commentReference w:id="64"/>
      </w:r>
    </w:p>
    <w:p w14:paraId="21A4235A" w14:textId="77777777" w:rsidR="0074412D" w:rsidRDefault="0074412D">
      <w:pPr>
        <w:spacing w:line="360" w:lineRule="auto"/>
      </w:pPr>
    </w:p>
    <w:p w14:paraId="30ECE839" w14:textId="03FF4B61" w:rsidR="0074412D" w:rsidRDefault="00AE3A16">
      <w:pPr>
        <w:spacing w:line="360" w:lineRule="auto"/>
      </w:pPr>
      <w:r>
        <w:t>Rapid larval growth is associated with high survival</w:t>
      </w:r>
      <w:r w:rsidR="008055AA">
        <w:t xml:space="preserve"> </w:t>
      </w:r>
      <w:r w:rsidR="008055AA">
        <w:fldChar w:fldCharType="begin" w:fldLock="1"/>
      </w:r>
      <w:r w:rsidR="00385E82">
        <w:instrText>ADDIN CSL_CITATION {"citationItems":[{"id":"ITEM-1","itemData":{"author":[{"dropping-particle":"","family":"Blaxter","given":"J. H.S.","non-dropping-particle":"","parse-names":false,"suffix":""}],"container-title":"Transactions of the American Fisheries Society","id":"ITEM-1","issued":{"date-parts":[["1986"]]},"page":"98-114","title":"Development of sense organs and behaviour of teleost larvae with special reference to feeding and predator avoidance","type":"article-journal","volume":"115"},"uris":["http://www.mendeley.com/documents/?uuid=25b4fe2c-7b29-4a32-a7bc-9153537115fb"]},{"id":"ITEM-2","itemData":{"ISSN":"0090-0656","author":[{"dropping-particle":"","family":"Houde","given":"Edward D","non-dropping-particle":"","parse-names":false,"suffix":""}],"container-title":"Fishery Bulletin","id":"ITEM-2","issue":"3","issued":{"date-parts":[["1989"]]},"page":"471-495","title":"Comparative growth, mortality, and energetics of marine fish larvae: temperature and implied latitudinal effects.","type":"article-journal","volume":"87"},"uris":["http://www.mendeley.com/documents/?uuid=56e58d00-6d73-4bd7-bb60-687cf1c87d75"]},{"id":"ITEM-3","itemData":{"DOI":"10.1139/f88-197","ISBN":"0706-652X","ISSN":"0706-652X","PMID":"1923630","abstract":"Understanding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Sciences","id":"ITEM-3","issue":"9","issued":{"date-parts":[["1988"]]},"page":"1657-1670","title":"Larval Size and Recruitment Mechanisms in Fishes: Toward a Conceptual Framework","type":"article-journal","volume":"45"},"uris":["http://www.mendeley.com/documents/?uuid=c0816d28-c9f3-393a-91fe-306662157a9a"]},{"id":"ITEM-4","itemData":{"DOI":"10.1016/j.ecolmodel.2014.09.009","ISBN":"0304-3800","ISSN":"03043800","abstract":"The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Modelling","id":"ITEM-4","issued":{"date-parts":[["2014"]]},"language":"English","note":"Au8bg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data","type":"article-journal","volume":"294"},"uris":["http://www.mendeley.com/documents/?uuid=c3b0d187-f71b-3e51-bd85-c186a88487b6"]},{"id":"ITEM-5","itemData":{"DOI":"10.1139/f75-288","ISBN":"10.1139/f75-288","ISSN":"0706-652X","PMID":"1152","abstract":"A set of density-dependent growth and survivorship equations is derived from evidence that the instantaneous death rate in the sea is inversely proportional to particle size. The survivorship equation reproduces several well-known phenomena observed in fish populations. It predicts: 1) that winter and spring spawning species ought to produce larger eggs than summer spawners, 2) that it is advantageous for species that spawn in batches to produce progressively smaller eggs in spring and summer, and 3) that the death rate ofa cohort offish should decrease continuously as the survivors grow and approach the critical size. The biological basis for the observed variation in the size of pelagic fish eggs and larvae is thought to be due primarily to trophic relations within the pelagic community. It is suggested from what is known of the relative abundance and foraging capabilities of different sized particles, that the survival rates of larval and juvenile fish should increase as they grow and occupy a progressively higher position in the food chain.","author":[{"dropping-particle":"","family":"Ware","given":"D. M.","non-dropping-particle":"","parse-names":false,"suffix":""}],"container-title":"Journal of the Fisheries Board of Canada","id":"ITEM-5","issue":"12","issued":{"date-parts":[["1975"]]},"language":"English","note":"From Duplicate 1 (Relation between egg size, growth, and natural mortality of larval fish - Ware, D. M.)\n\nBa283 Times Cited:287 Cited References Count:31","page":"2503-2512","publisher":"NRC Research Press Ottawa, Canada","title":"Relation between egg size, growth, and natural mortality of larval fish","type":"article-journal","volume":"32"},"uris":["http://www.mendeley.com/documents/?uuid=2fb26080-0551-48bb-a6fc-42f0c25a121b"]}],"mendeley":{"formattedCitation":"(Ware 1975; Blaxter 1986; Miller et al. 1988; Houde 1989; Myers et al. 2014)","plainTextFormattedCitation":"(Ware 1975; Blaxter 1986; Miller et al. 1988; Houde 1989; Myers et al. 2014)","previouslyFormattedCitation":"(Ware 1975; Blaxter 1986; Miller et al. 1988; Houde 1989; Myers et al. 2014)"},"properties":{"noteIndex":0},"schema":"https://github.com/citation-style-language/schema/raw/master/csl-citation.json"}</w:instrText>
      </w:r>
      <w:r w:rsidR="008055AA">
        <w:fldChar w:fldCharType="separate"/>
      </w:r>
      <w:r w:rsidR="00385E82" w:rsidRPr="00385E82">
        <w:rPr>
          <w:noProof/>
        </w:rPr>
        <w:t>(Ware 1975; Blaxter 1986; Miller et al. 1988; Houde 1989; Myers et al. 2014)</w:t>
      </w:r>
      <w:r w:rsidR="008055AA">
        <w:fldChar w:fldCharType="end"/>
      </w:r>
      <w:r>
        <w:t xml:space="preserve">. </w:t>
      </w:r>
      <w:commentRangeStart w:id="65"/>
      <w:commentRangeStart w:id="66"/>
      <w:commentRangeStart w:id="67"/>
      <w:commentRangeStart w:id="68"/>
      <w:r>
        <w:t xml:space="preserve">In our experiment, larval cisco exhibited low survival despite higher absolute growth rates when incubated at warmer temperatures. </w:t>
      </w:r>
      <w:commentRangeEnd w:id="65"/>
      <w:r w:rsidR="00CC4571">
        <w:rPr>
          <w:rStyle w:val="CommentReference"/>
        </w:rPr>
        <w:commentReference w:id="65"/>
      </w:r>
      <w:commentRangeEnd w:id="66"/>
      <w:r w:rsidR="002D564E">
        <w:rPr>
          <w:rStyle w:val="CommentReference"/>
        </w:rPr>
        <w:commentReference w:id="66"/>
      </w:r>
      <w:commentRangeEnd w:id="67"/>
      <w:r w:rsidR="002D564E">
        <w:rPr>
          <w:rStyle w:val="CommentReference"/>
        </w:rPr>
        <w:commentReference w:id="67"/>
      </w:r>
      <w:commentRangeEnd w:id="68"/>
      <w:r w:rsidR="001842A6">
        <w:rPr>
          <w:rStyle w:val="CommentReference"/>
        </w:rPr>
        <w:commentReference w:id="68"/>
      </w:r>
      <w:r>
        <w:t>These results did not support our hypothesis that warmer, sub-optimal cisco incubation temperatures decrease larval growth rates. Coregonine embryos incubated at high temperatures (i.e., &gt; 6°C) often hatch prematurely and are underdeveloped</w:t>
      </w:r>
      <w:r w:rsidR="0077491F">
        <w:t xml:space="preserve"> </w:t>
      </w:r>
      <w:r w:rsidR="0077491F">
        <w:fldChar w:fldCharType="begin" w:fldLock="1"/>
      </w:r>
      <w:r w:rsidR="00385E82">
        <w:instrText>ADDIN CSL_CITATION {"citationItems":[{"id":"ITEM-1","itemData":{"author":[{"dropping-particle":"","family":"Colby","given":"Peter J","non-dropping-particle":"","parse-names":false,"suffix":""},{"dropping-particle":"","family":"Brooke","given":"L T","non-dropping-particle":"","parse-names":false,"suffix":""}],"container-title":"Biology of Coregonid Fishes","editor":[{"dropping-particle":"","family":"Lindsey","given":"C","non-dropping-particle":"","parse-names":false,"suffix":""},{"dropping-particle":"","family":"Woods","given":"C","non-dropping-particle":"","parse-names":false,"suffix":""}],"id":"ITEM-1","issued":{"date-parts":[["1970"]]},"page":"417-428","publisher":"University of Manitoba Press","publisher-place":"Winnipeg, Canada","title":"Survival and development of lake herring (Coregonus artedii) eggs at various incubation temperatures","type":"chapter"},"uris":["http://www.mendeley.com/documents/?uuid=be77f340-adc8-48ad-9fb1-e21f45a7c8d5"]},{"id":"ITEM-2","itemData":{"DOI":"10.1085/jgp.23.4.449","ISSN":"1540-7748","author":[{"dropping-particle":"","family":"Price","given":"John W","non-dropping-particle":"","parse-names":false,"suffix":""}],"container-title":"The Journal of General Physiology","id":"ITEM-2","issue":"4","issued":{"date-parts":[["1940"]]},"page":"449-468","publisher":"Rockefeller University Press","title":"Time-temperature relations in the incubation of the whitefish, Coregonus clupeaformis (Mitchill)","type":"article-journal","volume":"23"},"uris":["http://www.mendeley.com/documents/?uuid=5d2dc799-c5c0-43a1-9b7a-56df99de1204"]}],"mendeley":{"formattedCitation":"(Price 1940; Colby &amp; Brooke 1970)","plainTextFormattedCitation":"(Price 1940; Colby &amp; Brooke 1970)","previouslyFormattedCitation":"(Price 1940; Colby &amp; Brooke 1970)"},"properties":{"noteIndex":0},"schema":"https://github.com/citation-style-language/schema/raw/master/csl-citation.json"}</w:instrText>
      </w:r>
      <w:r w:rsidR="0077491F">
        <w:fldChar w:fldCharType="separate"/>
      </w:r>
      <w:r w:rsidR="00385E82" w:rsidRPr="00385E82">
        <w:rPr>
          <w:noProof/>
        </w:rPr>
        <w:t>(Price 1940; Colby &amp; Brooke 1970)</w:t>
      </w:r>
      <w:r w:rsidR="0077491F">
        <w:fldChar w:fldCharType="end"/>
      </w:r>
      <w:r>
        <w:t>. Warmer incubations may require free-floating embryos to rapidly convert yolk for development. In this sense, higher absolute growth rates gained from warming incubation temperatures may not be optimal for survival. Larval cisco from Lake Superior use a mixed-feeding strategy with endogenous energy reserves (i.e., yolk) and exogenous feeding overlapping at lengths between 10</w:t>
      </w:r>
      <w:r w:rsidR="00684CD1">
        <w:t>.0</w:t>
      </w:r>
      <w:r>
        <w:t>-12</w:t>
      </w:r>
      <w:r w:rsidR="00684CD1">
        <w:t>.0</w:t>
      </w:r>
      <w:r>
        <w:t xml:space="preserve"> mm</w:t>
      </w:r>
      <w:r w:rsidR="00CD607F">
        <w:t xml:space="preserve"> </w:t>
      </w:r>
      <w:r w:rsidR="00CD607F">
        <w:fldChar w:fldCharType="begin" w:fldLock="1"/>
      </w:r>
      <w:r w:rsidR="00385E82">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Research","id":"ITEM-1","issue":"5","issued":{"date-parts":[["2020"]]},"page":"1391-1401","title":"Larval Coregonus spp. diets and zooplankton community patterns in the Apostle Islands, Lake Superior","type":"article-journal","volume":"46"},"uris":["http://www.mendeley.com/documents/?uuid=4ac700d8-4bda-450d-88e8-6351f9324423"]}],"mendeley":{"formattedCitation":"(Lucke et al. 2020)","plainTextFormattedCitation":"(Lucke et al. 2020)","previouslyFormattedCitation":"(Lucke et al. 2020)"},"properties":{"noteIndex":0},"schema":"https://github.com/citation-style-language/schema/raw/master/csl-citation.json"}</w:instrText>
      </w:r>
      <w:r w:rsidR="00CD607F">
        <w:fldChar w:fldCharType="separate"/>
      </w:r>
      <w:r w:rsidR="00385E82" w:rsidRPr="00385E82">
        <w:rPr>
          <w:noProof/>
        </w:rPr>
        <w:t>(Lucke et al. 2020)</w:t>
      </w:r>
      <w:r w:rsidR="00CD607F">
        <w:fldChar w:fldCharType="end"/>
      </w:r>
      <w:r>
        <w:t xml:space="preserve">. Embryos incubated at colder temperatures (i.e., 2.0 and 4.4°C) from the sampled populations of lakes Superior and Ontario cisco had mean lengths-at-hatch from 9.9-11.3 mm, whereas mean lengths-at-hatch ranged from 8.7-9.7 mm at the warmest incubation temperature (8.9°C; </w:t>
      </w:r>
      <w:r w:rsidR="000453A0">
        <w:fldChar w:fldCharType="begin" w:fldLock="1"/>
      </w:r>
      <w:r w:rsidR="00385E82">
        <w:instrText>ADDIN CSL_CITATION {"citationItems":[{"id":"ITEM-1","itemData":{"DOI":"10.1007/s10750-021-04648-0","author":[{"dropping-particle":"","family":"Stewart","given":"Taylor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D","non-dropping-particle":"","parse-names":false,"suffix":""}],"container-title":"Hydrobiologia","id":"ITEM-1","issue":"18","issued":{"date-parts":[["2021"]]},"page":"4363-4385","title":"Influence of warming temperatures on coregonine embryogenesis within and among species","type":"article-journal","volume":"848"},"uris":["http://www.mendeley.com/documents/?uuid=2baba669-970f-4e48-b843-5686e57dbf08"]},{"id":"ITEM-2","itemData":{"DOI":"10.1016/j.jglr.2021.07.002","author":[{"dropping-particle":"","family":"Stewart","given":"Taylor R","non-dropping-particle":"","parse-names":false,"suffix":""},{"dropping-particle":"","family":"Vinson","given":"Mark R","non-dropping-particle":"","parse-names":false,"suffix":""},{"dropping-particle":"","family":"Stockwell","given":"Jason D","non-dropping-particle":"","parse-names":false,"suffix":""}],"container-title":"Journal of Great Lakes Research","id":"ITEM-2","issued":{"date-parts":[["2021"]]},"title":"Shining a light on Laurentian Great Lakes cisco (Coregonus artedi): how ice coverage may impact embryonic development","type":"article-journal"},"uris":["http://www.mendeley.com/documents/?uuid=22a9e016-5e35-4c97-a866-77edb78a6183"]}],"mendeley":{"formattedCitation":"(Stewart, Mäkinen, et al. 2021; Stewart, Vinson, et al. 2021)","manualFormatting":"Stewart et al., 2021a, 2021b)","plainTextFormattedCitation":"(Stewart, Mäkinen, et al. 2021; Stewart, Vinson, et al. 2021)","previouslyFormattedCitation":"(Stewart, Mäkinen, et al. 2021; Stewart, Vinson, et al. 2021)"},"properties":{"noteIndex":0},"schema":"https://github.com/citation-style-language/schema/raw/master/csl-citation.json"}</w:instrText>
      </w:r>
      <w:r w:rsidR="000453A0">
        <w:fldChar w:fldCharType="separate"/>
      </w:r>
      <w:r w:rsidR="003A3F6F" w:rsidRPr="003A3F6F">
        <w:rPr>
          <w:noProof/>
        </w:rPr>
        <w:t>Stewart et al., 2021a, 2021b)</w:t>
      </w:r>
      <w:r w:rsidR="000453A0">
        <w:fldChar w:fldCharType="end"/>
      </w:r>
      <w:r>
        <w:t xml:space="preserve">. A combination of field and experimental data suggests that cold, long incubations with prolonged development results in larger length-at-hatch with less endogenous energy reserves, the ability to immediately use a mixed endogenous and exogenous feeding strategy, and lower growth rates </w:t>
      </w:r>
      <w:r w:rsidR="000453A0">
        <w:t>could</w:t>
      </w:r>
      <w:r>
        <w:t xml:space="preserve"> be the best scenario to maximize larval survival</w:t>
      </w:r>
      <w:r w:rsidR="00615736">
        <w:t xml:space="preserve"> </w:t>
      </w:r>
      <w:r w:rsidR="00615736">
        <w:fldChar w:fldCharType="begin" w:fldLock="1"/>
      </w:r>
      <w:r w:rsidR="00385E82">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Research","id":"ITEM-1","issue":"5","issued":{"date-parts":[["2020"]]},"page":"1391-1401","title":"Larval Coregonus spp. diets and zooplankton community patterns in the Apostle Islands, Lake Superior","type":"article-journal","volume":"46"},"uris":["http://www.mendeley.com/documents/?uuid=4ac700d8-4bda-450d-88e8-6351f9324423"]},{"id":"ITEM-2","itemData":{"DOI":"10.1007/s10750-021-04648-0","author":[{"dropping-particle":"","family":"Stewart","given":"Taylor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D","non-dropping-particle":"","parse-names":false,"suffix":""}],"container-title":"Hydrobiologia","id":"ITEM-2","issue":"18","issued":{"date-parts":[["2021"]]},"page":"4363-4385","title":"Influence of warming temperatures on coregonine embryogenesis within and among species","type":"article-journal","volume":"848"},"uris":["http://www.mendeley.com/documents/?uuid=2baba669-970f-4e48-b843-5686e57dbf08"]}],"mendeley":{"formattedCitation":"(Lucke et al. 2020; Stewart, Mäkinen, et al. 2021)","plainTextFormattedCitation":"(Lucke et al. 2020; Stewart, Mäkinen, et al. 2021)","previouslyFormattedCitation":"(Lucke et al. 2020; Stewart, Mäkinen, et al. 2021)"},"properties":{"noteIndex":0},"schema":"https://github.com/citation-style-language/schema/raw/master/csl-citation.json"}</w:instrText>
      </w:r>
      <w:r w:rsidR="00615736">
        <w:fldChar w:fldCharType="separate"/>
      </w:r>
      <w:r w:rsidR="00385E82" w:rsidRPr="00385E82">
        <w:rPr>
          <w:noProof/>
        </w:rPr>
        <w:t>(Lucke et al. 2020; Stewart, Mäkinen, et al. 2021)</w:t>
      </w:r>
      <w:r w:rsidR="00615736">
        <w:fldChar w:fldCharType="end"/>
      </w:r>
      <w:r>
        <w:t>. However, this ‘goldilocks scenario’ may only work if all biotic and abiotic conditions (</w:t>
      </w:r>
      <w:r>
        <w:rPr>
          <w:i/>
        </w:rPr>
        <w:t xml:space="preserve">e.g., </w:t>
      </w:r>
      <w:r>
        <w:t xml:space="preserve">water temperature, appropriately sized prey, etc.) match cisco phenotypes. This hypothesis remains to be tested, as our experiments provided a stable and optimal temperature and feeding environment, conditions that cannot be assumed to occur in the wild. </w:t>
      </w:r>
    </w:p>
    <w:p w14:paraId="0B9592D9" w14:textId="77777777" w:rsidR="0074412D" w:rsidRDefault="0074412D">
      <w:pPr>
        <w:spacing w:line="360" w:lineRule="auto"/>
      </w:pPr>
    </w:p>
    <w:p w14:paraId="042F54E5" w14:textId="62C2D6D1" w:rsidR="0074412D" w:rsidRDefault="00AE3A16">
      <w:pPr>
        <w:spacing w:line="360" w:lineRule="auto"/>
      </w:pPr>
      <w:commentRangeStart w:id="69"/>
      <w:commentRangeStart w:id="70"/>
      <w:r>
        <w:lastRenderedPageBreak/>
        <w:t xml:space="preserve">The ability of larval cisco to use favorable nursery habitat near the lake surface is directly related to their ability to tolerate </w:t>
      </w:r>
      <w:r w:rsidR="00CD4CD1">
        <w:t xml:space="preserve">spring-summer </w:t>
      </w:r>
      <w:r>
        <w:t xml:space="preserve">surface water temperatures. </w:t>
      </w:r>
      <w:commentRangeEnd w:id="69"/>
      <w:r w:rsidR="00131981">
        <w:rPr>
          <w:rStyle w:val="CommentReference"/>
        </w:rPr>
        <w:commentReference w:id="69"/>
      </w:r>
      <w:commentRangeEnd w:id="70"/>
      <w:r w:rsidR="001842A6">
        <w:rPr>
          <w:rStyle w:val="CommentReference"/>
        </w:rPr>
        <w:commentReference w:id="70"/>
      </w:r>
      <w:r>
        <w:t xml:space="preserve">The increase in </w:t>
      </w:r>
      <w:proofErr w:type="spellStart"/>
      <w:r>
        <w:t>CTMax</w:t>
      </w:r>
      <w:proofErr w:type="spellEnd"/>
      <w:r>
        <w:t xml:space="preserve"> with decreased incubation temperature supported our hypothesis that cold, pre-climate change conditions would maximize thermal performance. The different magnitudes of change between cisco from lakes Superior and Ontario could be explained from evolutionary adaptations to local conditions. Fish populations from high-latitude, low-temperature locales often compensate for slower metabolism and lower growth rates by having more efficient physiological performance than low-latitude populations (</w:t>
      </w:r>
      <w:r>
        <w:rPr>
          <w:i/>
        </w:rPr>
        <w:t xml:space="preserve">i.e., </w:t>
      </w:r>
      <w:r>
        <w:t>countergradient variation;</w:t>
      </w:r>
      <w:r w:rsidR="00F022D3">
        <w:t xml:space="preserve"> </w:t>
      </w:r>
      <w:r w:rsidR="00F022D3">
        <w:fldChar w:fldCharType="begin" w:fldLock="1"/>
      </w:r>
      <w:r w:rsidR="00385E82">
        <w:instrText>ADDIN CSL_CITATION {"citationItems":[{"id":"ITEM-1","itemData":{"DOI":"Doi 10.1007/Bf00317554","ISSN":"0029-8549","author":[{"dropping-particle":"","family":"Conover","given":"David O","non-dropping-particle":"","parse-names":false,"suffix":""},{"dropping-particle":"","family":"Present","given":"M.C.","non-dropping-particle":"","parse-names":false,"suffix":""}],"container-title":"Oecologica","id":"ITEM-1","issue":"3","issued":{"date-parts":[["1990"]]},"language":"English","note":"Dl364 Times Cited:398 Cited References Count:54","page":"316-324","title":"Countergradient variation in growth rate: compensation for length of the growing season among Atlantic silversides from different latitudes","type":"article-journal","volume":"83"},"uris":["http://www.mendeley.com/documents/?uuid=e4a08a9d-d2bb-3cef-bb8e-30efcf0bbca3"]},{"id":"ITEM-2","itemData":{"DOI":"10.1006/jfbi.1999.1159","ISSN":"00221112","abstract":"Higher growth capacity and food conversion efficiency was observed in populations of juvenile halibut from high Hippoglossus hippoglossus compared lower latitudes. In addition, temperature adaptation shown by the lower temperature optimum for growth in the Norwegian population (mean +/- S.E. 12.9 +/- 0.1 degrees C) compared with the Icelandic and Canadian populations (14.2 +/- 0.2 and 13.9 +/- 0.3 degrees C respectively), seems to occur. Overall the data support the hypothesis of countergradient variation in growth. These results have implications firstly for selection focusing on growth performance in halibut culture; and secondly, for safe prediction of growth, since if countergradient variation in growth performance occurs one cannot assume automatically that a species will respond to the same set of physiological parameters in the same way throughout its range. (C) 2000 The Fisheries Society of the British Isles.","author":[{"dropping-particle":"","family":"Jonassen","given":"T","non-dropping-particle":"","parse-names":false,"suffix":""},{"dropping-particle":"","family":"Imsland","given":"A K","non-dropping-particle":"","parse-names":false,"suffix":""},{"dropping-particle":"","family":"Fitzgerald","given":"R","non-dropping-particle":"","parse-names":false,"suffix":""},{"dropping-particle":"","family":"Bonga","given":"S W","non-dropping-particle":"","parse-names":false,"suffix":""},{"dropping-particle":"V","family":"Ham","given":"E","non-dropping-particle":"","parse-names":false,"suffix":""},{"dropping-particle":"","family":"Nævdal","given":"G","non-dropping-particle":"","parse-names":false,"suffix":""},{"dropping-particle":"","family":"Stefánsson","given":"M O","non-dropping-particle":"","parse-names":false,"suffix":""},{"dropping-particle":"","family":"Stefansson","given":"S O","non-dropping-particle":"","parse-names":false,"suffix":""}],"container-title":"Journal of Fish Biology","id":"ITEM-2","issue":"2","issued":{"date-parts":[["2000"]]},"language":"English","note":"293nq Times Cited:76 Cited References Count:53","page":"279-294","title":"Geographic variation in growth and food conversion efficiency of juvenile Atlantic halibut related to latitude","type":"article-journal","volume":"56"},"uris":["http://www.mendeley.com/documents/?uuid=7d710dda-1143-3974-a345-f37e63913d96"]},{"id":"ITEM-3","itemData":{"DOI":"10.1579/0044-7447(2006)35[370:GEOCCO]2.0.CO;2","ISSN":"0044-7447","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 A Journal of the Human Environment","id":"ITEM-3","issue":"7","issued":{"date-parts":[["2006"]]},"page":"370-380","title":"General effects of climate change on Arctic fishes and fish populations","type":"article-journal","volume":"35"},"uris":["http://www.mendeley.com/documents/?uuid=2fc99e79-5228-4740-af45-49c1bae962a6"]}],"mendeley":{"formattedCitation":"(Conover &amp; Present 1990; Jonassen et al. 2000; Reist et al. 2006)","plainTextFormattedCitation":"(Conover &amp; Present 1990; Jonassen et al. 2000; Reist et al. 2006)","previouslyFormattedCitation":"(Conover &amp; Present 1990; Jonassen et al. 2000; Reist et al. 2006)"},"properties":{"noteIndex":0},"schema":"https://github.com/citation-style-language/schema/raw/master/csl-citation.json"}</w:instrText>
      </w:r>
      <w:r w:rsidR="00F022D3">
        <w:fldChar w:fldCharType="separate"/>
      </w:r>
      <w:r w:rsidR="00385E82" w:rsidRPr="00385E82">
        <w:rPr>
          <w:noProof/>
        </w:rPr>
        <w:t>(Conover &amp; Present 1990; Jonassen et al. 2000; Reist et al. 2006)</w:t>
      </w:r>
      <w:r w:rsidR="00F022D3">
        <w:fldChar w:fldCharType="end"/>
      </w:r>
      <w:r>
        <w:t>. Lake Superior experiences colder and less seasonal variation in water temperature than Lake Ontario</w:t>
      </w:r>
      <w:r w:rsidR="00F04138">
        <w:t xml:space="preserve"> </w:t>
      </w:r>
      <w:r w:rsidR="00F04138">
        <w:fldChar w:fldCharType="begin" w:fldLock="1"/>
      </w:r>
      <w:r w:rsidR="00385E82">
        <w:instrText>ADDIN CSL_CITATION {"citationItems":[{"id":"ITEM-1","itemData":{"DOI":"10.1080/20442041.2021.1873698","ISSN":"2044-2041","author":[{"dropping-particle":"","family":"Calamita","given":"Elisa","non-dropping-particle":"","parse-names":false,"suffix":""},{"dropping-particle":"","family":"Piccolroaz","given":"Sebastiano","non-dropping-particle":"","parse-names":false,"suffix":""},{"dropping-particle":"","family":"Majone","given":"Bruno","non-dropping-particle":"","parse-names":false,"suffix":""},{"dropping-particle":"","family":"Toffolon","given":"Marco","non-dropping-particle":"","parse-names":false,"suffix":""}],"container-title":"Inland Waters","id":"ITEM-1","issued":{"date-parts":[["2021"]]},"page":"1-15","publisher":"Taylor &amp; Francis","title":"On the role of local depth and latitude on surface warming heterogeneity in the Laurentian Great Lakes","type":"article-journal"},"uris":["http://www.mendeley.com/documents/?uuid=1fbd15d2-671e-473a-9322-a24ef3613e41"]},{"id":"ITEM-2","itemData":{"DOI":"10.1016/j.envres.2018.08.017","ISSN":"0013-9351","author":[{"dropping-particle":"","family":"Zhang","given":"Liang","non-dropping-particle":"","parse-names":false,"suffix":""},{"dropping-particle":"","family":"Zhao","given":"Yingming","non-dropping-particle":"","parse-names":false,"suffix":""},{"dropping-particle":"","family":"Hein-Griggs","given":"David","non-dropping-particle":"","parse-names":false,"suffix":""},{"dropping-particle":"","family":"Ciborowski","given":"Jan J H","non-dropping-particle":"","parse-names":false,"suffix":""}],"container-title":"Environmental research","id":"ITEM-2","issued":{"date-parts":[["2018"]]},"page":"453-467","title":"Projected monthly temperature changes of the Great Lakes Basin","type":"article-journal","volume":"167"},"uris":["http://www.mendeley.com/documents/?uuid=7824fd22-0b30-475d-884c-d9dcd333b54c"]}],"mendeley":{"formattedCitation":"(Zhang et al. 2018; Calamita et al. 2021)","plainTextFormattedCitation":"(Zhang et al. 2018; Calamita et al. 2021)","previouslyFormattedCitation":"(Zhang et al. 2018; Calamita et al. 2021)"},"properties":{"noteIndex":0},"schema":"https://github.com/citation-style-language/schema/raw/master/csl-citation.json"}</w:instrText>
      </w:r>
      <w:r w:rsidR="00F04138">
        <w:fldChar w:fldCharType="separate"/>
      </w:r>
      <w:r w:rsidR="00385E82" w:rsidRPr="00385E82">
        <w:rPr>
          <w:noProof/>
        </w:rPr>
        <w:t>(Zhang et al. 2018; Calamita et al. 2021)</w:t>
      </w:r>
      <w:r w:rsidR="00F04138">
        <w:fldChar w:fldCharType="end"/>
      </w:r>
      <w:r>
        <w:t>, and larval cisco from Lake Superior may have more efficient physiological adaptations (</w:t>
      </w:r>
      <w:r>
        <w:rPr>
          <w:i/>
        </w:rPr>
        <w:t>e.g.,</w:t>
      </w:r>
      <w:r>
        <w:t xml:space="preserve"> cardiac and respiratory performance) which could explain the high thermal tolerance at cold incubation temperatures and sensitivity to increased temperatures. Our results suggest research on mechanisms driving the observed differences in </w:t>
      </w:r>
      <w:proofErr w:type="spellStart"/>
      <w:r>
        <w:t>CTMax</w:t>
      </w:r>
      <w:proofErr w:type="spellEnd"/>
      <w:r>
        <w:t xml:space="preserve"> between populations (</w:t>
      </w:r>
      <w:r>
        <w:rPr>
          <w:i/>
        </w:rPr>
        <w:t>e.g.,</w:t>
      </w:r>
      <w:r>
        <w:t xml:space="preserve"> cardiac failure, oxidative damage to tissue, body mass, stress biomarkers, protein denaturation, etc.) may prove insightful.</w:t>
      </w:r>
    </w:p>
    <w:p w14:paraId="26D8824D" w14:textId="77777777" w:rsidR="0074412D" w:rsidRDefault="0074412D">
      <w:pPr>
        <w:spacing w:line="360" w:lineRule="auto"/>
        <w:rPr>
          <w:strike/>
          <w:color w:val="00796B"/>
          <w:highlight w:val="white"/>
        </w:rPr>
      </w:pPr>
    </w:p>
    <w:p w14:paraId="5B0B84C9" w14:textId="368C37D8" w:rsidR="0074412D" w:rsidRDefault="00AE3A16">
      <w:pPr>
        <w:widowControl w:val="0"/>
        <w:spacing w:line="360" w:lineRule="auto"/>
        <w:ind w:right="40"/>
      </w:pPr>
      <w:commentRangeStart w:id="71"/>
      <w:r>
        <w:t>Our results have implications for current and proposed hatchery-based restoration efforts of coregonines in the Laurentian Great Lakes</w:t>
      </w:r>
      <w:r w:rsidR="0020273A">
        <w:t xml:space="preserve"> </w:t>
      </w:r>
      <w:r w:rsidR="0020273A">
        <w:fldChar w:fldCharType="begin" w:fldLock="1"/>
      </w:r>
      <w:r w:rsidR="00385E82">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Survey","publisher-place":"Reston, Virginia","title":"Report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20273A">
        <w:fldChar w:fldCharType="separate"/>
      </w:r>
      <w:r w:rsidR="00385E82" w:rsidRPr="00385E82">
        <w:rPr>
          <w:noProof/>
        </w:rPr>
        <w:t>(Bronte et al. 2017)</w:t>
      </w:r>
      <w:r w:rsidR="0020273A">
        <w:fldChar w:fldCharType="end"/>
      </w:r>
      <w:r>
        <w:t>. We found that cisco offspring from two of the Great Lakes raised at warm incubation temperatures (</w:t>
      </w:r>
      <w:r>
        <w:rPr>
          <w:i/>
        </w:rPr>
        <w:t xml:space="preserve">i.e., </w:t>
      </w:r>
      <w:r>
        <w:t>&gt; 4.5°C) had lower overall performance than individuals incubated at cold temperatures (</w:t>
      </w:r>
      <w:r>
        <w:rPr>
          <w:i/>
        </w:rPr>
        <w:t>i.e.,</w:t>
      </w:r>
      <w:r>
        <w:t xml:space="preserve"> &lt; 4.5°C</w:t>
      </w:r>
      <w:commentRangeEnd w:id="71"/>
      <w:r w:rsidR="00E83D9D">
        <w:rPr>
          <w:rStyle w:val="CommentReference"/>
        </w:rPr>
        <w:commentReference w:id="71"/>
      </w:r>
      <w:r>
        <w:t>). Many coregonine hatchery facilities around the Great Lakes do not or cannot incubate embryos under natural lake thermal conditions (</w:t>
      </w:r>
      <w:commentRangeStart w:id="72"/>
      <w:r>
        <w:rPr>
          <w:i/>
        </w:rPr>
        <w:t>i.e.,</w:t>
      </w:r>
      <w:r>
        <w:t xml:space="preserve"> cold water temperatures,  &lt; 4.5°C;</w:t>
      </w:r>
      <w:r w:rsidR="0020273A">
        <w:t xml:space="preserve"> </w:t>
      </w:r>
      <w:r w:rsidR="0020273A">
        <w:fldChar w:fldCharType="begin" w:fldLock="1"/>
      </w:r>
      <w:r w:rsidR="00385E82">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Survey","publisher-place":"Reston, Virginia","title":"Report from the workshop on coregonine restoration science","type":"report"},"uris":["http://www.mendeley.com/documents/?uuid=2ad91efc-3e29-48e4-a580-90cf2cfe26f0"]}],"mendeley":{"formattedCitation":"(Bronte et al. 2017)","manualFormatting":"Bronte et al., 2017)","plainTextFormattedCitation":"(Bronte et al. 2017)","previouslyFormattedCitation":"(Bronte et al. 2017)"},"properties":{"noteIndex":0},"schema":"https://github.com/citation-style-language/schema/raw/master/csl-citation.json"}</w:instrText>
      </w:r>
      <w:r w:rsidR="0020273A">
        <w:fldChar w:fldCharType="separate"/>
      </w:r>
      <w:r w:rsidR="0020273A" w:rsidRPr="0020273A">
        <w:rPr>
          <w:noProof/>
        </w:rPr>
        <w:t>Bronte et al., 2017)</w:t>
      </w:r>
      <w:r w:rsidR="0020273A">
        <w:fldChar w:fldCharType="end"/>
      </w:r>
      <w:commentRangeEnd w:id="72"/>
      <w:r w:rsidR="005C572B">
        <w:rPr>
          <w:rStyle w:val="CommentReference"/>
        </w:rPr>
        <w:commentReference w:id="72"/>
      </w:r>
      <w:r>
        <w:t>. Hatchery-produced fish can have lower fitness in natural environments than wild fish</w:t>
      </w:r>
      <w:r w:rsidR="0020273A">
        <w:t xml:space="preserve"> </w:t>
      </w:r>
      <w:r w:rsidR="0020273A">
        <w:fldChar w:fldCharType="begin" w:fldLock="1"/>
      </w:r>
      <w:r w:rsidR="00385E82">
        <w:instrText>ADDIN CSL_CITATION {"citationItems":[{"id":"ITEM-1","itemData":{"DOI":"10.1111/j.1752-4571.2008.00026.x","ISSN":"1752-4571","author":[{"dropping-particle":"","family":"Araki","given":"Hitoshi","non-dropping-particle":"","parse-names":false,"suffix":""},{"dropping-particle":"","family":"Berejikian","given":"Barry A","non-dropping-particle":"","parse-names":false,"suffix":""},{"dropping-particle":"","family":"Ford","given":"Michael J","non-dropping-particle":"","parse-names":false,"suffix":""},{"dropping-particle":"","family":"Blouin","given":"Michael S","non-dropping-particle":"","parse-names":false,"suffix":""}],"container-title":"Evolutionary Applications","id":"ITEM-1","issue":"2","issued":{"date-parts":[["2008"]]},"page":"342-355","title":"Fitness of hatchery‐reared salmonids in the wild","type":"article-journal","volume":"1"},"uris":["http://www.mendeley.com/documents/?uuid=a908e5d4-eb80-4da8-8bb2-9f2716bad935"]},{"id":"ITEM-2","itemData":{"DOI":"10.1111/j.1752-4571.2009.00115.x","ISSN":"1752-4571","author":[{"dropping-particle":"","family":"Bailey","given":"Michael M","non-dropping-particle":"","parse-names":false,"suffix":""},{"dropping-particle":"","family":"Lachapelle","given":"Kevin A","non-dropping-particle":"","parse-names":false,"suffix":""},{"dropping-particle":"","family":"Kinnison","given":"Michael T","non-dropping-particle":"","parse-names":false,"suffix":""}],"container-title":"Evolutionary applications","id":"ITEM-2","issue":"4","issued":{"date-parts":[["2010"]]},"page":"340-351","title":"Ontogenetic selection on hatchery salmon in the wild: natural selection on artificial phenotypes","type":"article-journal","volume":"3"},"uris":["http://www.mendeley.com/documents/?uuid=a4457ac8-2630-4cca-875f-4faddb80ced1"]},{"id":"ITEM-3","itemData":{"DOI":"10.1111/eva.12183","ISSN":"1752-4571","author":[{"dropping-particle":"","family":"Christie","given":"Mark R","non-dropping-particle":"","parse-names":false,"suffix":""},{"dropping-particle":"","family":"Ford","given":"Michael J","non-dropping-particle":"","parse-names":false,"suffix":""},{"dropping-particle":"","family":"Blouin","given":"Michael S","non-dropping-particle":"","parse-names":false,"suffix":""}],"container-title":"Evolutionary Applications","id":"ITEM-3","issue":"8","issued":{"date-parts":[["2014"]]},"page":"883-896","title":"On the reproductive success of early‐generation hatchery fish in the wild","type":"article-journal","volume":"7"},"uris":["http://www.mendeley.com/documents/?uuid=ab865bce-c859-4e64-ac8d-d12886aa4b2c"]}],"mendeley":{"formattedCitation":"(Araki et al. 2008; Bailey et al. 2010; Christie et al. 2014)","plainTextFormattedCitation":"(Araki et al. 2008; Bailey et al. 2010; Christie et al. 2014)","previouslyFormattedCitation":"(Araki et al. 2008; Bailey et al. 2010; Christie et al. 2014)"},"properties":{"noteIndex":0},"schema":"https://github.com/citation-style-language/schema/raw/master/csl-citation.json"}</w:instrText>
      </w:r>
      <w:r w:rsidR="0020273A">
        <w:fldChar w:fldCharType="separate"/>
      </w:r>
      <w:r w:rsidR="00385E82" w:rsidRPr="00385E82">
        <w:rPr>
          <w:noProof/>
        </w:rPr>
        <w:t>(Araki et al. 2008; Bailey et al. 2010; Christie et al. 2014)</w:t>
      </w:r>
      <w:r w:rsidR="0020273A">
        <w:fldChar w:fldCharType="end"/>
      </w:r>
      <w:r>
        <w:t>. Offspring from parents haphazardly selected for artificial breeding and reared in captivity before release have the potential to induce strong directional selection and harm naturally recruiting populations</w:t>
      </w:r>
      <w:r w:rsidR="0020273A">
        <w:t xml:space="preserve"> </w:t>
      </w:r>
      <w:r w:rsidR="0020273A">
        <w:fldChar w:fldCharType="begin" w:fldLock="1"/>
      </w:r>
      <w:r w:rsidR="00385E82">
        <w:instrText>ADDIN CSL_CITATION {"citationItems":[{"id":"ITEM-1","itemData":{"DOI":"10.1016/j.aquaculture.2010.05.036","ISSN":"0044-8486","abstract":"Hatchery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-1","issue":"1","issued":{"date-parts":[["2010"]]},"page":"S2-S11","title":"Is hatchery stocking a help or harm?: Evidence, limitations and future directions in ecological and genetic surveys","type":"article-journal","volume":"308"},"uris":["http://www.mendeley.com/documents/?uuid=8c1b1b99-7136-4c00-88f7-ad6a7fc76c31"]},{"id":"ITEM-2","itemData":{"DOI":"10.1080/10402381.2019.1678535","ISSN":"1040-2381","author":[{"dropping-particle":"","family":"Tingley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Management","id":"ITEM-2","issue":"4","issued":{"date-parts":[["2019"]]},"page":"435-452","publisher":"Taylor &amp; Francis","title":"Adapting to climate change: guidance for the management of inland glacial lake fisheries","type":"article-journal","volume":"35"},"uris":["http://www.mendeley.com/documents/?uuid=1fee1c6f-edbe-4113-8584-b50f7065b9e0"]}],"mendeley":{"formattedCitation":"(Araki &amp; Schmid 2010; Tingley III et al. 2019)","plainTextFormattedCitation":"(Araki &amp; Schmid 2010; Tingley III et al. 2019)","previouslyFormattedCitation":"(Araki &amp; Schmid 2010; Tingley III et al. 2019)"},"properties":{"noteIndex":0},"schema":"https://github.com/citation-style-language/schema/raw/master/csl-citation.json"}</w:instrText>
      </w:r>
      <w:r w:rsidR="0020273A">
        <w:fldChar w:fldCharType="separate"/>
      </w:r>
      <w:r w:rsidR="00385E82" w:rsidRPr="00385E82">
        <w:rPr>
          <w:noProof/>
        </w:rPr>
        <w:t>(Araki &amp; Schmid 2010; Tingley III et al. 2019)</w:t>
      </w:r>
      <w:r w:rsidR="0020273A">
        <w:fldChar w:fldCharType="end"/>
      </w:r>
      <w:r>
        <w:t>. Transgenerational effect of lower larval performance and its potential effect on the response to selection are unknown but warrants investigation</w:t>
      </w:r>
      <w:r w:rsidR="0020273A">
        <w:t xml:space="preserve"> </w:t>
      </w:r>
      <w:r w:rsidR="0020273A">
        <w:fldChar w:fldCharType="begin" w:fldLock="1"/>
      </w:r>
      <w:r w:rsidR="00385E82">
        <w:instrText>ADDIN CSL_CITATION {"citationItems":[{"id":"ITEM-1","itemData":{"DOI":"10.1111/j.1752-4571.2008.00026.x","ISSN":"1752-4571","author":[{"dropping-particle":"","family":"Araki","given":"Hitoshi","non-dropping-particle":"","parse-names":false,"suffix":""},{"dropping-particle":"","family":"Berejikian","given":"Barry A","non-dropping-particle":"","parse-names":false,"suffix":""},{"dropping-particle":"","family":"Ford","given":"Michael J","non-dropping-particle":"","parse-names":false,"suffix":""},{"dropping-particle":"","family":"Blouin","given":"Michael S","non-dropping-particle":"","parse-names":false,"suffix":""}],"container-title":"Evolutionary Applications","id":"ITEM-1","issue":"2","issued":{"date-parts":[["2008"]]},"page":"342-355","title":"Fitness of hatchery‐reared salmonids in the wild","type":"article-journal","volume":"1"},"uris":["http://www.mendeley.com/documents/?uuid=a908e5d4-eb80-4da8-8bb2-9f2716bad935"]},{"id":"ITEM-2","itemData":{"DOI":"10.1016/j.aquaculture.2010.05.036","ISSN":"0044-8486","abstract":"Hatchery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-2","issue":"1","issued":{"date-parts":[["2010"]]},"page":"S2-S11","title":"Is hatchery stocking a help or harm?: Evidence, limitations and future directions in ecological and genetic surveys","type":"article-journal","volume":"308"},"uris":["http://www.mendeley.com/documents/?uuid=8c1b1b99-7136-4c00-88f7-ad6a7fc76c31"]},{"id":"ITEM-3","itemData":{"DOI":"10.1111/eva.12183","ISSN":"1752-4571","author":[{"dropping-particle":"","family":"Christie","given":"Mark R","non-dropping-particle":"","parse-names":false,"suffix":""},{"dropping-particle":"","family":"Ford","given":"Michael J","non-dropping-particle":"","parse-names":false,"suffix":""},{"dropping-particle":"","family":"Blouin","given":"Michael S","non-dropping-particle":"","parse-names":false,"suffix":""}],"container-title":"Evolutionary Applications","id":"ITEM-3","issue":"8","issued":{"date-parts":[["2014"]]},"page":"883-896","title":"On the reproductive success of early‐generation hatchery fish in the wild","type":"article-journal","volume":"7"},"uris":["http://www.mendeley.com/documents/?uuid=ab865bce-c859-4e64-ac8d-d12886aa4b2c"]},{"id":"ITEM-4","itemData":{"DOI":"10.1046/j.1523-1739.2002.00257.x","ISSN":"0888-8892","author":[{"dropping-particle":"","family":"Ford","given":"Michael J","non-dropping-particle":"","parse-names":false,"suffix":""}],"container-title":"Conservation Biology","id":"ITEM-4","issue":"3","issued":{"date-parts":[["2002"]]},"page":"815-825","title":"Selection in captivity during supportive breeding may reduce fitness in the wild","type":"article-journal","volume":"16"},"uris":["http://www.mendeley.com/documents/?uuid=807fafba-454f-4cce-b2e0-7fc0c5b29c9e"]}],"mendeley":{"formattedCitation":"(Ford 2002; Araki et al. 2008; Araki &amp; Schmid 2010; Christie et al. 2014)","plainTextFormattedCitation":"(Ford 2002; Araki et al. 2008; Araki &amp; Schmid 2010; Christie et al. 2014)","previouslyFormattedCitation":"(Ford 2002; Araki et al. 2008; Araki &amp; Schmid 2010; Christie et al. 2014)"},"properties":{"noteIndex":0},"schema":"https://github.com/citation-style-language/schema/raw/master/csl-citation.json"}</w:instrText>
      </w:r>
      <w:r w:rsidR="0020273A">
        <w:fldChar w:fldCharType="separate"/>
      </w:r>
      <w:r w:rsidR="00385E82" w:rsidRPr="00385E82">
        <w:rPr>
          <w:noProof/>
        </w:rPr>
        <w:t>(Ford 2002; Araki et al. 2008; Araki &amp; Schmid 2010; Christie et al. 2014)</w:t>
      </w:r>
      <w:r w:rsidR="0020273A">
        <w:fldChar w:fldCharType="end"/>
      </w:r>
      <w:r>
        <w:t xml:space="preserve">. The consequences an artificial environment may have on the genetic diversity within a population and fitness of post-stocking individuals needs </w:t>
      </w:r>
      <w:r>
        <w:lastRenderedPageBreak/>
        <w:t>to be considered in ongoing restoration and conservation efforts</w:t>
      </w:r>
      <w:r w:rsidR="0020273A">
        <w:t xml:space="preserve"> </w:t>
      </w:r>
      <w:r w:rsidR="0020273A">
        <w:fldChar w:fldCharType="begin" w:fldLock="1"/>
      </w:r>
      <w:r w:rsidR="00385E82">
        <w:instrText>ADDIN CSL_CITATION {"citationItems":[{"id":"ITEM-1","itemData":{"DOI":"10.1080/10402381.2019.1678535","ISSN":"1040-2381","author":[{"dropping-particle":"","family":"Tingley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Management","id":"ITEM-1","issue":"4","issued":{"date-parts":[["2019"]]},"page":"435-452","publisher":"Taylor &amp; Francis","title":"Adapting to climate change: guidance for the management of inland glacial lake fisheries","type":"article-journal","volume":"35"},"uris":["http://www.mendeley.com/documents/?uuid=1fee1c6f-edbe-4113-8584-b50f7065b9e0"]}],"mendeley":{"formattedCitation":"(Tingley III et al. 2019)","plainTextFormattedCitation":"(Tingley III et al. 2019)","previouslyFormattedCitation":"(Tingley III et al. 2019)"},"properties":{"noteIndex":0},"schema":"https://github.com/citation-style-language/schema/raw/master/csl-citation.json"}</w:instrText>
      </w:r>
      <w:r w:rsidR="0020273A">
        <w:fldChar w:fldCharType="separate"/>
      </w:r>
      <w:r w:rsidR="00385E82" w:rsidRPr="00385E82">
        <w:rPr>
          <w:noProof/>
        </w:rPr>
        <w:t>(Tingley III et al. 2019)</w:t>
      </w:r>
      <w:r w:rsidR="0020273A">
        <w:fldChar w:fldCharType="end"/>
      </w:r>
      <w:r>
        <w:t>.</w:t>
      </w:r>
    </w:p>
    <w:p w14:paraId="63F1F16D" w14:textId="77777777" w:rsidR="0074412D" w:rsidRDefault="0074412D">
      <w:pPr>
        <w:widowControl w:val="0"/>
        <w:spacing w:line="360" w:lineRule="auto"/>
        <w:ind w:right="40"/>
      </w:pPr>
    </w:p>
    <w:p w14:paraId="53C7DDB4" w14:textId="413B28F8" w:rsidR="0074412D" w:rsidRDefault="00AE3A16">
      <w:pPr>
        <w:widowControl w:val="0"/>
        <w:spacing w:line="360" w:lineRule="auto"/>
        <w:ind w:right="40"/>
      </w:pPr>
      <w:r>
        <w:t>Identifying the genetic mechanisms (</w:t>
      </w:r>
      <w:r>
        <w:rPr>
          <w:i/>
        </w:rPr>
        <w:t>i.e.,</w:t>
      </w:r>
      <w:r>
        <w:t xml:space="preserve"> SNPs and gene expression) involved in the thermal adaptation and acclimation of coregonine populations is an important next step. Variation in certain genetic markers and survival under thermal stress may allow managers to determine the genotypes associated with increased survival at variable or increasing temperatures</w:t>
      </w:r>
      <w:r w:rsidR="00E62D02">
        <w:t xml:space="preserve"> </w:t>
      </w:r>
      <w:r w:rsidR="00E62D02">
        <w:fldChar w:fldCharType="begin" w:fldLock="1"/>
      </w:r>
      <w:r w:rsidR="00385E82">
        <w:instrText>ADDIN CSL_CITATION {"citationItems":[{"id":"ITEM-1","itemData":{"DOI":"10.1111/mec.12240","ISSN":"1365-294X","author":[{"dropping-particle":"","family":"Narum","given":"Shawn R","non-dropping-particle":"","parse-names":false,"suffix":""},{"dropping-particle":"","family":"Campbell","given":"Nathan R","non-dropping-particle":"","parse-names":false,"suffix":""},{"dropping-particle":"","family":"Meyer","given":"Kevin A","non-dropping-particle":"","parse-names":false,"suffix":""},{"dropping-particle":"","family":"Miller","given":"Michael R","non-dropping-particle":"","parse-names":false,"suffix":""},{"dropping-particle":"","family":"Hardy","given":"Ronald W","non-dropping-particle":"","parse-names":false,"suffix":""}],"container-title":"Molecular Ecology","id":"ITEM-1","issue":"11","issued":{"date-parts":[["2013"]]},"page":"3090-3097","title":"Thermal adaptation and acclimation of ectotherms from differing aquatic climates","type":"article-journal","volume":"22"},"uris":["http://www.mendeley.com/documents/?uuid=8de3d2bd-0f44-457d-927c-86865997c058"]}],"mendeley":{"formattedCitation":"(Narum et al. 2013)","plainTextFormattedCitation":"(Narum et al. 2013)","previouslyFormattedCitation":"(Narum et al. 2013)"},"properties":{"noteIndex":0},"schema":"https://github.com/citation-style-language/schema/raw/master/csl-citation.json"}</w:instrText>
      </w:r>
      <w:r w:rsidR="00E62D02">
        <w:fldChar w:fldCharType="separate"/>
      </w:r>
      <w:r w:rsidR="00385E82" w:rsidRPr="00385E82">
        <w:rPr>
          <w:noProof/>
        </w:rPr>
        <w:t>(Narum et al. 2013)</w:t>
      </w:r>
      <w:r w:rsidR="00E62D02">
        <w:fldChar w:fldCharType="end"/>
      </w:r>
      <w:r>
        <w:t>. Examining gene expression across populations and temperature treatments will help identify and evaluate the function of differentially expressed genes and potential physiological pathways that may be disproportionately under- or over-represented with thermal stress</w:t>
      </w:r>
      <w:r w:rsidR="00DD2C47">
        <w:t xml:space="preserve"> </w:t>
      </w:r>
      <w:r w:rsidR="00DD2C47">
        <w:fldChar w:fldCharType="begin" w:fldLock="1"/>
      </w:r>
      <w:r w:rsidR="00385E82">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DD2C47">
        <w:fldChar w:fldCharType="separate"/>
      </w:r>
      <w:r w:rsidR="00385E82" w:rsidRPr="00385E82">
        <w:rPr>
          <w:noProof/>
        </w:rPr>
        <w:t>(Rougeux et al. 2018)</w:t>
      </w:r>
      <w:r w:rsidR="00DD2C47">
        <w:fldChar w:fldCharType="end"/>
      </w:r>
      <w:r>
        <w:t>. Furthermore, the combination of genomic tools (</w:t>
      </w:r>
      <w:r>
        <w:rPr>
          <w:i/>
        </w:rPr>
        <w:t xml:space="preserve">e.g., </w:t>
      </w:r>
      <w:r>
        <w:t>genome-wide association study and RNA-seq) in thermal ecology experiments can provide valuable insight into the functional significance of markers associated with thermal tolerance</w:t>
      </w:r>
      <w:r w:rsidR="00AD5427">
        <w:t xml:space="preserve"> </w:t>
      </w:r>
      <w:r w:rsidR="00AD5427">
        <w:fldChar w:fldCharType="begin" w:fldLock="1"/>
      </w:r>
      <w:r w:rsidR="00385E82">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AD5427">
        <w:fldChar w:fldCharType="separate"/>
      </w:r>
      <w:r w:rsidR="00385E82" w:rsidRPr="00385E82">
        <w:rPr>
          <w:noProof/>
        </w:rPr>
        <w:t>(Rougeux et al. 2018)</w:t>
      </w:r>
      <w:r w:rsidR="00AD5427">
        <w:fldChar w:fldCharType="end"/>
      </w:r>
      <w:r>
        <w:t>. Considerable progress has been recently made in advancing our genomic knowledge of Laurentian Great Lakes coregonines that will provide a foundation for this work</w:t>
      </w:r>
      <w:r w:rsidR="00AD5427">
        <w:t xml:space="preserve"> </w:t>
      </w:r>
      <w:commentRangeStart w:id="73"/>
      <w:r w:rsidR="00AD5427">
        <w:fldChar w:fldCharType="begin" w:fldLock="1"/>
      </w:r>
      <w:r w:rsidR="00385E82">
        <w:instrText>ADDIN CSL_CITATION {"citationItems":[{"id":"ITEM-1","itemData":{"DOI":"10.1111/eva.12919","ISSN":"1752-4571","author":[{"dropping-particle":"","family":"Ackiss","given":"Amanda S","non-dropping-particle":"","parse-names":false,"suffix":""},{"dropping-particle":"","family":"Larson","given":"Wesley A","non-dropping-particle":"","parse-names":false,"suffix":""},{"dropping-particle":"","family":"Stott","given":"Wendylee","non-dropping-particle":"","parse-names":false,"suffix":""}],"container-title":"Evolutionary Applications","id":"ITEM-1","issue":"5","issued":{"date-parts":[["2020"]]},"page":"1037-1054","title":"Genotyping‐by‐sequencing illuminates high levels of divergence among sympatric forms of coregonines in the Laurentian Great Lakes","type":"article-journal","volume":"13"},"uris":["http://www.mendeley.com/documents/?uuid=053ab8fa-9ede-4d2d-946d-ecb6dbda366f"]},{"id":"ITEM-2","itemData":{"DOI":"10.1534/g3.120.401497","ISSN":"2160-1836","author":[{"dropping-particle":"","family":"Blumstein","given":"Danielle M","non-dropping-particle":"","parse-names":false,"suffix":""},{"dropping-particle":"","family":"Campbell","given":"Matthew A","non-dropping-particle":"","parse-names":false,"suffix":""},{"dropping-particle":"","family":"Hale","given":"Matthew C","non-dropping-particle":"","parse-names":false,"suffix":""},{"dropping-particle":"","family":"Sutherland","given":"Ben J G","non-dropping-particle":"","parse-names":false,"suffix":""},{"dropping-particle":"","family":"McKinney","given":"Garrett J","non-dropping-particle":"","parse-names":false,"suffix":""},{"dropping-particle":"","family":"Stott","given":"Wendylee","non-dropping-particle":"","parse-names":false,"suffix":""},{"dropping-particle":"","family":"Larson","given":"Wesley A","non-dropping-particle":"","parse-names":false,"suffix":""}],"container-title":"G3: Genes, Genomes, Genetics","id":"ITEM-2","issue":"8","issued":{"date-parts":[["2020"]]},"page":"2863-2878","title":"Comparative genomic analyses and a novel linkage map for cisco (Coregonus artedi) provide insights into chromosomal evolution and rediploidization across salmonids","type":"article-journal","volume":"10"},"uris":["http://www.mendeley.com/documents/?uuid=be66df7f-758c-463d-b28d-edcab49ed214"]},{"id":"ITEM-3","itemData":{"DOI":"10.1093/gbe/evaa237","ISSN":"1759-6653","author":[{"dropping-particle":"","family":"Eaton","given":"Katherine M","non-dropping-particle":"","parse-names":false,"suffix":""},{"dropping-particle":"","family":"Bernal","given":"Moisés A","non-dropping-particle":"","parse-names":false,"suffix":""},{"dropping-particle":"","family":"Backenstose","given":"Nathan J C","non-dropping-particle":"","parse-names":false,"suffix":""},{"dropping-particle":"","family":"Yule","given":"Daniel L","non-dropping-particle":"","parse-names":false,"suffix":""},{"dropping-particle":"","family":"Krabbenhoft","given":"Trevor J","non-dropping-particle":"","parse-names":false,"suffix":""}],"container-title":"Genome biology and evolution","id":"ITEM-3","issue":"2","issued":{"date-parts":[["2021"]]},"page":"evaa237","publisher":"Oxford University Press","title":"Nanopore amplicon sequencing reveals molecular convergence and local adaptation of rhodopsin in Great Lakes salmonids","type":"article-journal","volume":"13"},"uris":["http://www.mendeley.com/documents/?uuid=9742bf7d-8622-4cd3-87e1-a037a62bd919"]},{"id":"ITEM-4","itemData":{"author":[{"dropping-particle":"","family":"Lachance","given":"Hannah","non-dropping-particle":"","parse-names":false,"suffix":""},{"dropping-particle":"","family":"Ackiss","given":"Amanda S","non-dropping-particle":"","parse-names":false,"suffix":""},{"dropping-particle":"","family":"Larson","given":"Wesley A","non-dropping-particle":"","parse-names":false,"suffix":""},{"dropping-particle":"","family":"Vinson","given":"Mark R","non-dropping-particle":"","parse-names":false,"suffix":""},{"dropping-particle":"","family":"Stockwell","given":"Jason D","non-dropping-particle":"","parse-names":false,"suffix":""}],"container-title":"Journal of Great Lakes Research","id":"ITEM-4","issued":{"date-parts":[["2021"]]},"title":"Genomics reveals identity, phenology and population demographics of larval ciscoes (Coregonus artedi, C. hoyi, and C. kiyi) in the Apostle Islands, Lake Superior","type":"article-journal","volume":"In Review"},"uris":["http://www.mendeley.com/documents/?uuid=cf8c96bd-15c7-4c93-a6d4-8b88725de611"]}],"mendeley":{"formattedCitation":"(Ackiss et al. 2020; Blumstein et al. 2020; Eaton et al. 2021; Lachance et al. 2021)","manualFormatting":"(Ackiss et al., 2020; Blumstein et al., 2020; Eaton et al., 2021; Lachance et al., 2021)","plainTextFormattedCitation":"(Ackiss et al. 2020; Blumstein et al. 2020; Eaton et al. 2021; Lachance et al. 2021)","previouslyFormattedCitation":"(Ackiss et al. 2020; Blumstein et al. 2020; Eaton et al. 2021; Lachance et al. 2021)"},"properties":{"noteIndex":0},"schema":"https://github.com/citation-style-language/schema/raw/master/csl-citation.json"}</w:instrText>
      </w:r>
      <w:r w:rsidR="00AD5427">
        <w:fldChar w:fldCharType="separate"/>
      </w:r>
      <w:r w:rsidR="00AD5427" w:rsidRPr="00AD5427">
        <w:rPr>
          <w:noProof/>
        </w:rPr>
        <w:t>(Ackiss et al., 2020; Blumstein et al., 2020; Eaton et al., 2021; Lachance et al.,</w:t>
      </w:r>
      <w:r w:rsidR="00A14D9B">
        <w:rPr>
          <w:noProof/>
        </w:rPr>
        <w:t xml:space="preserve"> 2021</w:t>
      </w:r>
      <w:r w:rsidR="00AD5427" w:rsidRPr="00AD5427">
        <w:rPr>
          <w:noProof/>
        </w:rPr>
        <w:t>)</w:t>
      </w:r>
      <w:r w:rsidR="00AD5427">
        <w:fldChar w:fldCharType="end"/>
      </w:r>
      <w:commentRangeEnd w:id="73"/>
      <w:r w:rsidR="00E83D9D">
        <w:rPr>
          <w:rStyle w:val="CommentReference"/>
        </w:rPr>
        <w:commentReference w:id="73"/>
      </w:r>
      <w:r>
        <w:t>.</w:t>
      </w:r>
    </w:p>
    <w:p w14:paraId="35912CF1" w14:textId="77777777" w:rsidR="0074412D" w:rsidRDefault="0074412D">
      <w:pPr>
        <w:widowControl w:val="0"/>
        <w:spacing w:line="360" w:lineRule="auto"/>
        <w:ind w:right="40"/>
      </w:pPr>
    </w:p>
    <w:p w14:paraId="1D75D845" w14:textId="77777777" w:rsidR="0074412D" w:rsidRDefault="00AE3A16">
      <w:pPr>
        <w:pStyle w:val="Heading4"/>
        <w:spacing w:before="0" w:after="0" w:line="360" w:lineRule="auto"/>
      </w:pPr>
      <w:bookmarkStart w:id="74" w:name="_heading=h.ee5m99w34m3d" w:colFirst="0" w:colLast="0"/>
      <w:bookmarkEnd w:id="74"/>
      <w:r>
        <w:t>Conclusion:</w:t>
      </w:r>
    </w:p>
    <w:p w14:paraId="4CF683D1" w14:textId="56895A2E" w:rsidR="0074412D" w:rsidRDefault="00AE3A16">
      <w:pPr>
        <w:spacing w:line="360" w:lineRule="auto"/>
        <w:rPr>
          <w:highlight w:val="white"/>
        </w:rPr>
      </w:pPr>
      <w:r>
        <w:t>The rapidity at which winter environments are changing has revealed our ‘blind spot’ for winter biology</w:t>
      </w:r>
      <w:r w:rsidR="00AD5427">
        <w:t xml:space="preserve"> </w:t>
      </w:r>
      <w:r w:rsidR="00AD5427">
        <w:fldChar w:fldCharType="begin" w:fldLock="1"/>
      </w:r>
      <w:r w:rsidR="00385E82">
        <w:instrText>ADDIN CSL_CITATION {"citationItems":[{"id":"ITEM-1","itemData":{"DOI":"10.1029/2021jg006247","ISBN":"2169-8953","author":[{"dropping-particle":"","family":"Ozersky","given":"Ted","non-dropping-particle":"","parse-names":false,"suffix":""},{"dropping-particle":"","family":"Bramburger","given":"Andrew J","non-dropping-particle":"","parse-names":false,"suffix":""},{"dropping-particle":"","family":"Elgin","given":"Ashley K","non-dropping-particle":"","parse-names":false,"suffix":""},{"dropping-particle":"","family":"Vanderploeg","given":"Henry A","non-dropping-particle":"","parse-names":false,"suffix":""},{"dropping-particle":"","family":"Wang","given":"Jia","non-dropping-particle":"","parse-names":false,"suffix":""},{"dropping-particle":"","family":"Austin","given":"Jay A","non-dropping-particle":"","parse-names":false,"suffix":""},{"dropping-particle":"","family":"Carrick","given":"Hunter J","non-dropping-particle":"","parse-names":false,"suffix":""},{"dropping-particle":"","family":"Chavarie","given":"Louise","non-dropping-particle":"","parse-names":false,"suffix":""},{"dropping-particle":"","family":"Depew","given":"David C","non-dropping-particle":"","parse-names":false,"suffix":""},{"dropping-particle":"","family":"Fisk","given":"Aaron T","non-dropping-particle":"","parse-names":false,"suffix":""}],"container-title":"JGR: Biogeosciences","id":"ITEM-1","issue":"6","issued":{"date-parts":[["2021"]]},"page":"1-25","title":"The changing face of winter: Lessons and questions from the Laurentian Great Lakes","type":"article-journal","volume":"126"},"uris":["http://www.mendeley.com/documents/?uuid=a9c078ea-dc7d-4e6f-8308-e8e2f8ad3f30"]}],"mendeley":{"formattedCitation":"(Ozersky et al. 2021)","plainTextFormattedCitation":"(Ozersky et al. 2021)","previouslyFormattedCitation":"(Ozersky et al. 2021)"},"properties":{"noteIndex":0},"schema":"https://github.com/citation-style-language/schema/raw/master/csl-citation.json"}</w:instrText>
      </w:r>
      <w:r w:rsidR="00AD5427">
        <w:fldChar w:fldCharType="separate"/>
      </w:r>
      <w:r w:rsidR="00385E82" w:rsidRPr="00385E82">
        <w:rPr>
          <w:noProof/>
        </w:rPr>
        <w:t>(Ozersky et al. 2021)</w:t>
      </w:r>
      <w:r w:rsidR="00AD5427">
        <w:fldChar w:fldCharType="end"/>
      </w:r>
      <w:r>
        <w:t>. The results presented here and elsewhere</w:t>
      </w:r>
      <w:r w:rsidR="00AD5427">
        <w:t xml:space="preserve"> </w:t>
      </w:r>
      <w:r w:rsidR="00AD5427">
        <w:fldChar w:fldCharType="begin" w:fldLock="1"/>
      </w:r>
      <w:r w:rsidR="00385E82">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J","non-dropping-particle":"","parse-names":false,"suffix":""}],"container-title":"Hydrobiologia","id":"ITEM-2","issue":"1","issued":{"date-parts":[["2016"]]},"language":"English","page":"135-143","title":"Environmental and genetic effects on larval hatching time in two coregonids","type":"article-journal","volume":"780"},"uris":["http://www.mendeley.com/documents/?uuid=0d549f7f-c7c3-3965-9f8a-2eeacb37787f"]},{"id":"ITEM-3","itemData":{"DOI":"10.1007/s10750-021-04648-0","author":[{"dropping-particle":"","family":"Stewart","given":"Taylor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D","non-dropping-particle":"","parse-names":false,"suffix":""}],"container-title":"Hydrobiologia","id":"ITEM-3","issue":"18","issued":{"date-parts":[["2021"]]},"page":"4363-4385","title":"Influence of warming temperatures on coregonine embryogenesis within and among species","type":"article-journal","volume":"848"},"uris":["http://www.mendeley.com/documents/?uuid=2baba669-970f-4e48-b843-5686e57dbf08"]},{"id":"ITEM-4","itemData":{"DOI":"10.1016/j.jglr.2021.07.002","author":[{"dropping-particle":"","family":"Stewart","given":"Taylor R","non-dropping-particle":"","parse-names":false,"suffix":""},{"dropping-particle":"","family":"Vinson","given":"Mark R","non-dropping-particle":"","parse-names":false,"suffix":""},{"dropping-particle":"","family":"Stockwell","given":"Jason D","non-dropping-particle":"","parse-names":false,"suffix":""}],"container-title":"Journal of Great Lakes Research","id":"ITEM-4","issued":{"date-parts":[["2021"]]},"title":"Shining a light on Laurentian Great Lakes cisco (Coregonus artedi): how ice coverage may impact embryonic development","type":"article-journal"},"uris":["http://www.mendeley.com/documents/?uuid=22a9e016-5e35-4c97-a866-77edb78a6183"]}],"mendeley":{"formattedCitation":"(Karjalainen et al. 2015; Karjalainen et al. 2016; Stewart, Mäkinen, et al. 2021; Stewart, Vinson, et al. 2021)","plainTextFormattedCitation":"(Karjalainen et al. 2015; Karjalainen et al. 2016; Stewart, Mäkinen, et al. 2021; Stewart, Vinson, et al. 2021)","previouslyFormattedCitation":"(Karjalainen et al. 2015; Karjalainen et al. 2016; Stewart, Mäkinen, et al. 2021; Stewart, Vinson, et al. 2021)"},"properties":{"noteIndex":0},"schema":"https://github.com/citation-style-language/schema/raw/master/csl-citation.json"}</w:instrText>
      </w:r>
      <w:r w:rsidR="00AD5427">
        <w:fldChar w:fldCharType="separate"/>
      </w:r>
      <w:r w:rsidR="00385E82" w:rsidRPr="00385E82">
        <w:rPr>
          <w:noProof/>
        </w:rPr>
        <w:t>(Karjalainen et al. 2015; Karjalainen et al. 2016; Stewart, Mäkinen, et al. 2021; Stewart, Vinson, et al. 2021)</w:t>
      </w:r>
      <w:r w:rsidR="00AD5427">
        <w:fldChar w:fldCharType="end"/>
      </w:r>
      <w:r>
        <w:t xml:space="preserve"> focus on how coregonine reproduction may be impacted by a warming climate and suggest that while we have much to learn, the effects of warming winters will vary among populations and with the magnitude of warming. These results highlight the importance of integrating natural habitat preferences into stock propagation programs to ensure offspring are set up for success upon reintroduction. </w:t>
      </w:r>
      <w:commentRangeStart w:id="75"/>
      <w:r>
        <w:t>A challenge for managers and propagation facilities is to consider the impact embryo incubation conditions may have on larval survival and performance in relation to production targets.</w:t>
      </w:r>
      <w:r>
        <w:rPr>
          <w:highlight w:val="white"/>
        </w:rPr>
        <w:t xml:space="preserve"> </w:t>
      </w:r>
      <w:commentRangeEnd w:id="75"/>
      <w:r w:rsidR="00E83D9D">
        <w:rPr>
          <w:rStyle w:val="CommentReference"/>
        </w:rPr>
        <w:commentReference w:id="75"/>
      </w:r>
      <w:r>
        <w:rPr>
          <w:highlight w:val="white"/>
        </w:rPr>
        <w:t xml:space="preserve">Additionally, </w:t>
      </w:r>
      <w:r>
        <w:t>propagation and stocking may accomplish the short-term restoration objective of supplementing wild populations, but other limiting factors (</w:t>
      </w:r>
      <w:r>
        <w:rPr>
          <w:i/>
        </w:rPr>
        <w:t>e.g.,</w:t>
      </w:r>
      <w:r>
        <w:t xml:space="preserve"> habitat loss, anthropogenic disturbances, water quality, invasive species) also need to be addressed to achieve long-term population conservation and viability</w:t>
      </w:r>
      <w:r w:rsidR="00AD5427">
        <w:t xml:space="preserve"> </w:t>
      </w:r>
      <w:r w:rsidR="00AD5427">
        <w:fldChar w:fldCharType="begin" w:fldLock="1"/>
      </w:r>
      <w:r w:rsidR="00385E82">
        <w:instrText>ADDIN CSL_CITATION {"citationItems":[{"id":"ITEM-1","itemData":{"DOI":"10.1080/10402381.2019.1678535","ISSN":"1040-2381","author":[{"dropping-particle":"","family":"Tingley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Management","id":"ITEM-1","issue":"4","issued":{"date-parts":[["2019"]]},"page":"435-452","publisher":"Taylor &amp; Francis","title":"Adapting to climate change: guidance for the management of inland glacial lake fisheries","type":"article-journal","volume":"35"},"uris":["http://www.mendeley.com/documents/?uuid=1fee1c6f-edbe-4113-8584-b50f7065b9e0"]}],"mendeley":{"formattedCitation":"(Tingley III et al. 2019)","plainTextFormattedCitation":"(Tingley III et al. 2019)","previouslyFormattedCitation":"(Tingley III et al. 2019)"},"properties":{"noteIndex":0},"schema":"https://github.com/citation-style-language/schema/raw/master/csl-citation.json"}</w:instrText>
      </w:r>
      <w:r w:rsidR="00AD5427">
        <w:fldChar w:fldCharType="separate"/>
      </w:r>
      <w:r w:rsidR="00385E82" w:rsidRPr="00385E82">
        <w:rPr>
          <w:noProof/>
        </w:rPr>
        <w:t>(Tingley III et al. 2019)</w:t>
      </w:r>
      <w:r w:rsidR="00AD5427">
        <w:fldChar w:fldCharType="end"/>
      </w:r>
      <w:r>
        <w:t xml:space="preserve">. </w:t>
      </w:r>
      <w:r>
        <w:rPr>
          <w:highlight w:val="white"/>
        </w:rPr>
        <w:t>Maximizing phenotypic variation and adaptability to changing conditions (</w:t>
      </w:r>
      <w:r>
        <w:rPr>
          <w:i/>
          <w:highlight w:val="white"/>
        </w:rPr>
        <w:t xml:space="preserve">i.e., </w:t>
      </w:r>
      <w:r>
        <w:rPr>
          <w:highlight w:val="white"/>
        </w:rPr>
        <w:t>portfolio effect;</w:t>
      </w:r>
      <w:r w:rsidR="00AD5427">
        <w:rPr>
          <w:highlight w:val="white"/>
        </w:rPr>
        <w:t xml:space="preserve"> </w:t>
      </w:r>
      <w:r w:rsidR="00AD5427">
        <w:rPr>
          <w:highlight w:val="white"/>
        </w:rPr>
        <w:fldChar w:fldCharType="begin" w:fldLock="1"/>
      </w:r>
      <w:r w:rsidR="00385E82">
        <w:rPr>
          <w:highlight w:val="white"/>
        </w:rPr>
        <w:instrText>ADDIN CSL_CITATION {"citationItems":[{"id":"ITEM-1","itemData":{"DOI":"10.1890/140275","ISSN":"1540-9309","author":[{"dropping-particle":"","family":"Schindler","given":"Daniel E","non-dropping-particle":"","parse-names":false,"suffix":""},{"dropping-particle":"","family":"Armstrong","given":"Jonathan B","non-dropping-particle":"","parse-names":false,"suffix":""},{"dropping-particle":"","family":"Reed","given":"Thomas E","non-dropping-particle":"","parse-names":false,"suffix":""}],"container-title":"Frontiers in Ecology and the Environment","id":"ITEM-1","issue":"5","issued":{"date-parts":[["2015"]]},"page":"257-263","publisher":"Wiley Online Library","title":"The portfolio concept in ecology and evolution","type":"article-journal","volume":"13"},"uris":["http://www.mendeley.com/documents/?uuid=8031bcef-2d07-40a6-b829-4502138e51ae"]},{"id":"ITEM-2","itemData":{"DOI":"10.1038/nature09060","ISSN":"1476-4687","author":[{"dropping-particle":"","family":"Schindler","given":"Daniel E","non-dropping-particle":"","parse-names":false,"suffix":""},{"dropping-particle":"","family":"Hilborn","given":"Ray","non-dropping-particle":"","parse-names":false,"suffix":""},{"dropping-particle":"","family":"Chasco","given":"Brandon","non-dropping-particle":"","parse-names":false,"suffix":""},{"dropping-particle":"","family":"Boatright","given":"Christopher P","non-dropping-particle":"","parse-names":false,"suffix":""},{"dropping-particle":"","family":"Quinn","given":"Thomas P","non-dropping-particle":"","parse-names":false,"suffix":""},{"dropping-particle":"","family":"Rogers","given":"Lauren A","non-dropping-particle":"","parse-names":false,"suffix":""},{"dropping-particle":"","family":"Webster","given":"Michael S","non-dropping-particle":"","parse-names":false,"suffix":""}],"container-title":"Nature","id":"ITEM-2","issue":"7298","issued":{"date-parts":[["2010"]]},"page":"609-612","title":"Population diversity and the portfolio effect in an exploited species","type":"article-journal","volume":"465"},"uris":["http://www.mendeley.com/documents/?uuid=4f7c6a5e-ba97-4207-941b-af480653c6bc"]}],"mendeley":{"formattedCitation":"(Schindler et al. 2010; Schindler et al. 2015)","manualFormatting":"Schindler et al., 2015, 2010)","plainTextFormattedCitation":"(Schindler et al. 2010; Schindler et al. 2015)","previouslyFormattedCitation":"(Schindler et al. 2010; Schindler et al. 2015)"},"properties":{"noteIndex":0},"schema":"https://github.com/citation-style-language/schema/raw/master/csl-citation.json"}</w:instrText>
      </w:r>
      <w:r w:rsidR="00AD5427">
        <w:rPr>
          <w:highlight w:val="white"/>
        </w:rPr>
        <w:fldChar w:fldCharType="separate"/>
      </w:r>
      <w:r w:rsidR="00AD5427" w:rsidRPr="00AD5427">
        <w:rPr>
          <w:noProof/>
          <w:highlight w:val="white"/>
        </w:rPr>
        <w:t xml:space="preserve">Schindler et </w:t>
      </w:r>
      <w:r w:rsidR="00AD5427" w:rsidRPr="00AD5427">
        <w:rPr>
          <w:noProof/>
          <w:highlight w:val="white"/>
        </w:rPr>
        <w:lastRenderedPageBreak/>
        <w:t>al., 2015, 2010)</w:t>
      </w:r>
      <w:r w:rsidR="00AD5427">
        <w:rPr>
          <w:highlight w:val="white"/>
        </w:rPr>
        <w:fldChar w:fldCharType="end"/>
      </w:r>
      <w:r>
        <w:rPr>
          <w:highlight w:val="white"/>
        </w:rPr>
        <w:t xml:space="preserve"> is a strong consideration in restoration and conservation efforts. Embracing management strategies t</w:t>
      </w:r>
      <w:r w:rsidR="00CD4CD1">
        <w:rPr>
          <w:highlight w:val="white"/>
        </w:rPr>
        <w:t>hat</w:t>
      </w:r>
      <w:r>
        <w:rPr>
          <w:highlight w:val="white"/>
        </w:rPr>
        <w:t xml:space="preserve"> foster increased early-life stage fitness could improve the ability of coregonines to cope with environmental change in the wild and aid in addressing recruitment bottlenecks.</w:t>
      </w:r>
    </w:p>
    <w:p w14:paraId="282BBDF9" w14:textId="77777777" w:rsidR="0074412D" w:rsidRDefault="0074412D">
      <w:pPr>
        <w:spacing w:line="360" w:lineRule="auto"/>
        <w:rPr>
          <w:highlight w:val="white"/>
        </w:rPr>
      </w:pPr>
    </w:p>
    <w:p w14:paraId="3123B327" w14:textId="77777777" w:rsidR="0074412D" w:rsidRDefault="00AE3A16">
      <w:pPr>
        <w:pStyle w:val="Heading4"/>
        <w:spacing w:before="0" w:after="0" w:line="360" w:lineRule="auto"/>
      </w:pPr>
      <w:bookmarkStart w:id="76" w:name="_heading=h.w50rx2nojyuz" w:colFirst="0" w:colLast="0"/>
      <w:bookmarkEnd w:id="76"/>
      <w:r>
        <w:t>Acknowledgments:</w:t>
      </w:r>
    </w:p>
    <w:p w14:paraId="419CB3C3" w14:textId="633F4E6C" w:rsidR="0074412D" w:rsidRDefault="00AE3A16">
      <w:pPr>
        <w:spacing w:line="360" w:lineRule="auto"/>
      </w:pPr>
      <w:r>
        <w:t>We thank staff at the Wisconsin Department of Natural Resources Bayfield Fisheries Field Station, U. S. Geological Survey</w:t>
      </w:r>
      <w:r w:rsidR="00B50E5C">
        <w:t xml:space="preserve"> (USGS)</w:t>
      </w:r>
      <w:r>
        <w:t xml:space="preserve"> Tunison Laboratory of Aquatic Science, and New York State Department of Environmental Conservation Cape Vincent Fisheries Station for field collections of spawning adults. Rachel Taylor, Dan Yule, and Caroline Rosinski helped with fertilizations and incubation experiment maintenance. </w:t>
      </w:r>
      <w:r w:rsidR="002943A8">
        <w:t>Kevin Keeler</w:t>
      </w:r>
      <w:r w:rsidR="00B50E5C">
        <w:t xml:space="preserve"> </w:t>
      </w:r>
      <w:r w:rsidR="00B50E5C" w:rsidRPr="00DA0872">
        <w:t xml:space="preserve">provided the </w:t>
      </w:r>
      <w:r w:rsidR="00B50E5C">
        <w:t xml:space="preserve">USGS </w:t>
      </w:r>
      <w:r w:rsidR="00B50E5C" w:rsidRPr="00DA0872">
        <w:t xml:space="preserve">solicited review that strengthened the manuscript, as did anonymous peer reviewers and </w:t>
      </w:r>
      <w:r>
        <w:t>Stockwell and Dr. Ellen Marsden laboratory members</w:t>
      </w:r>
      <w:r w:rsidR="00B50E5C">
        <w:t>.</w:t>
      </w:r>
      <w:r>
        <w:t xml:space="preserve"> This work was funded by the </w:t>
      </w:r>
      <w:r w:rsidR="00B50E5C">
        <w:t xml:space="preserve">USGS [grant/cooperative agreement number G16AP00087 and G17AC00042] </w:t>
      </w:r>
      <w:r>
        <w:t>to the Vermont Water Resources and Lakes Studies Center and the University of Vermont. Additionally, this work was made possible with funds made available to Lake Champlain by Senator Patrick Leahy through the Great Lakes Fishery Commission. Any use of trade, product, or firm names is for descriptive purposes only and does not imply endorsement by the U.S. Government.</w:t>
      </w:r>
    </w:p>
    <w:p w14:paraId="33A91C74" w14:textId="77777777" w:rsidR="0074412D" w:rsidRDefault="0074412D">
      <w:pPr>
        <w:spacing w:line="360" w:lineRule="auto"/>
      </w:pPr>
    </w:p>
    <w:p w14:paraId="79B55518" w14:textId="77777777" w:rsidR="0074412D" w:rsidRDefault="00AE3A16">
      <w:pPr>
        <w:pStyle w:val="Heading4"/>
        <w:spacing w:before="0" w:after="0" w:line="360" w:lineRule="auto"/>
      </w:pPr>
      <w:bookmarkStart w:id="77" w:name="_heading=h.1dpcv941q3nu" w:colFirst="0" w:colLast="0"/>
      <w:bookmarkEnd w:id="77"/>
      <w:r>
        <w:t>References:</w:t>
      </w:r>
    </w:p>
    <w:p w14:paraId="17E9EA81" w14:textId="422C638F" w:rsidR="00385E82" w:rsidRPr="00385E82" w:rsidRDefault="00CE5143" w:rsidP="00385E82">
      <w:pPr>
        <w:widowControl w:val="0"/>
        <w:autoSpaceDE w:val="0"/>
        <w:autoSpaceDN w:val="0"/>
        <w:adjustRightInd w:val="0"/>
        <w:spacing w:line="360" w:lineRule="auto"/>
        <w:rPr>
          <w:noProof/>
        </w:rPr>
      </w:pPr>
      <w:r>
        <w:fldChar w:fldCharType="begin" w:fldLock="1"/>
      </w:r>
      <w:r>
        <w:instrText xml:space="preserve">ADDIN Mendeley Bibliography CSL_BIBLIOGRAPHY </w:instrText>
      </w:r>
      <w:r>
        <w:fldChar w:fldCharType="separate"/>
      </w:r>
      <w:r w:rsidR="00385E82" w:rsidRPr="00385E82">
        <w:rPr>
          <w:noProof/>
        </w:rPr>
        <w:t>Ackiss AS, Larson WA, Stott W. 2020. Genotyping‐by‐sequencing illuminates high levels of divergence among sympatric forms of coregonines in the Laurentian Great Lakes. Evol Appl. 13(5):1037–1054.</w:t>
      </w:r>
    </w:p>
    <w:p w14:paraId="03D6288A" w14:textId="77777777" w:rsidR="00385E82" w:rsidRPr="00385E82" w:rsidRDefault="00385E82" w:rsidP="00385E82">
      <w:pPr>
        <w:widowControl w:val="0"/>
        <w:autoSpaceDE w:val="0"/>
        <w:autoSpaceDN w:val="0"/>
        <w:adjustRightInd w:val="0"/>
        <w:spacing w:line="360" w:lineRule="auto"/>
        <w:rPr>
          <w:noProof/>
        </w:rPr>
      </w:pPr>
      <w:r w:rsidRPr="00385E82">
        <w:rPr>
          <w:noProof/>
        </w:rPr>
        <w:t>Anneville O, Lasne E, Guillard J, Eckmann R, Stockwell JD, Gillet C, Yule DL. 2015. Impact of Fishing and Stocking Practices on Coregonid Diversity. Food Nutr Sci. 06(11):1045–1055.</w:t>
      </w:r>
    </w:p>
    <w:p w14:paraId="49DDE929" w14:textId="77777777" w:rsidR="00385E82" w:rsidRPr="00385E82" w:rsidRDefault="00385E82" w:rsidP="00385E82">
      <w:pPr>
        <w:widowControl w:val="0"/>
        <w:autoSpaceDE w:val="0"/>
        <w:autoSpaceDN w:val="0"/>
        <w:adjustRightInd w:val="0"/>
        <w:spacing w:line="360" w:lineRule="auto"/>
        <w:rPr>
          <w:noProof/>
        </w:rPr>
      </w:pPr>
      <w:r w:rsidRPr="00385E82">
        <w:rPr>
          <w:noProof/>
        </w:rPr>
        <w:t>Anneville O, Souissi S, Molinero JC, Gerdeaux D. 2009. Influences of human activity and climate on the stock‐recruitment dynamics of whitefish, Coregonus lavaretus, in Lake Geneva. Fish Manag Ecol. 16(6):492–500.</w:t>
      </w:r>
    </w:p>
    <w:p w14:paraId="6146981E" w14:textId="77777777" w:rsidR="00385E82" w:rsidRPr="00385E82" w:rsidRDefault="00385E82" w:rsidP="00385E82">
      <w:pPr>
        <w:widowControl w:val="0"/>
        <w:autoSpaceDE w:val="0"/>
        <w:autoSpaceDN w:val="0"/>
        <w:adjustRightInd w:val="0"/>
        <w:spacing w:line="360" w:lineRule="auto"/>
        <w:rPr>
          <w:noProof/>
        </w:rPr>
      </w:pPr>
      <w:r w:rsidRPr="00385E82">
        <w:rPr>
          <w:noProof/>
        </w:rPr>
        <w:t>Araki H, Berejikian BA, Ford MJ, Blouin MS. 2008. Fitness of hatchery‐reared salmonids in the wild. Evol Appl. 1(2):342–355.</w:t>
      </w:r>
    </w:p>
    <w:p w14:paraId="6C46A903" w14:textId="77777777" w:rsidR="00385E82" w:rsidRPr="00385E82" w:rsidRDefault="00385E82" w:rsidP="00385E82">
      <w:pPr>
        <w:widowControl w:val="0"/>
        <w:autoSpaceDE w:val="0"/>
        <w:autoSpaceDN w:val="0"/>
        <w:adjustRightInd w:val="0"/>
        <w:spacing w:line="360" w:lineRule="auto"/>
        <w:rPr>
          <w:noProof/>
        </w:rPr>
      </w:pPr>
      <w:r w:rsidRPr="00385E82">
        <w:rPr>
          <w:noProof/>
        </w:rPr>
        <w:t xml:space="preserve">Araki H, Schmid C. 2010. Is hatchery stocking a help or harm?: Evidence, limitations and future </w:t>
      </w:r>
      <w:r w:rsidRPr="00385E82">
        <w:rPr>
          <w:noProof/>
        </w:rPr>
        <w:lastRenderedPageBreak/>
        <w:t>directions in ecological and genetic surveys. Aquaculture. 308(1):S2–S11.</w:t>
      </w:r>
    </w:p>
    <w:p w14:paraId="6DCECA6E" w14:textId="77777777" w:rsidR="00385E82" w:rsidRPr="00385E82" w:rsidRDefault="00385E82" w:rsidP="00385E82">
      <w:pPr>
        <w:widowControl w:val="0"/>
        <w:autoSpaceDE w:val="0"/>
        <w:autoSpaceDN w:val="0"/>
        <w:adjustRightInd w:val="0"/>
        <w:spacing w:line="360" w:lineRule="auto"/>
        <w:rPr>
          <w:noProof/>
        </w:rPr>
      </w:pPr>
      <w:r w:rsidRPr="00385E82">
        <w:rPr>
          <w:noProof/>
        </w:rPr>
        <w:t>Assel RA, Cronk K, Norton D. 2003. Recent trends in Laurentian Great Lakes ice cover. Clim Change. 57(1–2):185–204.</w:t>
      </w:r>
    </w:p>
    <w:p w14:paraId="3138BEFF" w14:textId="77777777" w:rsidR="00385E82" w:rsidRPr="00385E82" w:rsidRDefault="00385E82" w:rsidP="00385E82">
      <w:pPr>
        <w:widowControl w:val="0"/>
        <w:autoSpaceDE w:val="0"/>
        <w:autoSpaceDN w:val="0"/>
        <w:adjustRightInd w:val="0"/>
        <w:spacing w:line="360" w:lineRule="auto"/>
        <w:rPr>
          <w:noProof/>
        </w:rPr>
      </w:pPr>
      <w:r w:rsidRPr="00385E82">
        <w:rPr>
          <w:noProof/>
        </w:rPr>
        <w:t>Austin JA, Colman SM. 2008. A century of temperature variability in Lake Superior. Limnol Oceanogr. 53(6):2724–2730.</w:t>
      </w:r>
    </w:p>
    <w:p w14:paraId="6903F8CD" w14:textId="77777777" w:rsidR="00385E82" w:rsidRPr="00385E82" w:rsidRDefault="00385E82" w:rsidP="00385E82">
      <w:pPr>
        <w:widowControl w:val="0"/>
        <w:autoSpaceDE w:val="0"/>
        <w:autoSpaceDN w:val="0"/>
        <w:adjustRightInd w:val="0"/>
        <w:spacing w:line="360" w:lineRule="auto"/>
        <w:rPr>
          <w:noProof/>
        </w:rPr>
      </w:pPr>
      <w:r w:rsidRPr="00385E82">
        <w:rPr>
          <w:noProof/>
        </w:rPr>
        <w:t>Bailey MM, Lachapelle KA, Kinnison MT. 2010. Ontogenetic selection on hatchery salmon in the wild: natural selection on artificial phenotypes. Evol Appl. 3(4):340–351.</w:t>
      </w:r>
    </w:p>
    <w:p w14:paraId="586CCB34" w14:textId="77777777" w:rsidR="00385E82" w:rsidRPr="00385E82" w:rsidRDefault="00385E82" w:rsidP="00385E82">
      <w:pPr>
        <w:widowControl w:val="0"/>
        <w:autoSpaceDE w:val="0"/>
        <w:autoSpaceDN w:val="0"/>
        <w:adjustRightInd w:val="0"/>
        <w:spacing w:line="360" w:lineRule="auto"/>
        <w:rPr>
          <w:noProof/>
        </w:rPr>
      </w:pPr>
      <w:r w:rsidRPr="00385E82">
        <w:rPr>
          <w:noProof/>
        </w:rPr>
        <w:t>Baldwin NA, Saalfeld RW, Dochoda MR, Buettner HJ, Eshenroder RL. 2009. Commercial fish production in the Great Lakes, 1867–2006. Gt Lakes Fish Comm [Internet]. http://www.glfc.org/commercial/commerc.php</w:t>
      </w:r>
    </w:p>
    <w:p w14:paraId="60BC77F5" w14:textId="77777777" w:rsidR="00385E82" w:rsidRPr="00385E82" w:rsidRDefault="00385E82" w:rsidP="00385E82">
      <w:pPr>
        <w:widowControl w:val="0"/>
        <w:autoSpaceDE w:val="0"/>
        <w:autoSpaceDN w:val="0"/>
        <w:adjustRightInd w:val="0"/>
        <w:spacing w:line="360" w:lineRule="auto"/>
        <w:rPr>
          <w:noProof/>
        </w:rPr>
      </w:pPr>
      <w:r w:rsidRPr="00385E82">
        <w:rPr>
          <w:noProof/>
        </w:rPr>
        <w:t>Blaxter JHS. 1986. Development of sense organs and behaviour of teleost larvae with special reference to feeding and predator avoidance. Trans Am Fish Soc. 115:98–114.</w:t>
      </w:r>
    </w:p>
    <w:p w14:paraId="3952EBB0" w14:textId="77777777" w:rsidR="00385E82" w:rsidRPr="00385E82" w:rsidRDefault="00385E82" w:rsidP="00385E82">
      <w:pPr>
        <w:widowControl w:val="0"/>
        <w:autoSpaceDE w:val="0"/>
        <w:autoSpaceDN w:val="0"/>
        <w:adjustRightInd w:val="0"/>
        <w:spacing w:line="360" w:lineRule="auto"/>
        <w:rPr>
          <w:noProof/>
        </w:rPr>
      </w:pPr>
      <w:r w:rsidRPr="00385E82">
        <w:rPr>
          <w:noProof/>
        </w:rPr>
        <w:t>Blumstein DM, Campbell MA, Hale MC, Sutherland BJG, McKinney GJ, Stott W, Larson WA. 2020. Comparative genomic analyses and a novel linkage map for cisco (Coregonus artedi) provide insights into chromosomal evolution and rediploidization across salmonids. G3 Genes, Genomes, Genet. 10(8):2863–2878.</w:t>
      </w:r>
    </w:p>
    <w:p w14:paraId="3D28982D" w14:textId="77777777" w:rsidR="00385E82" w:rsidRPr="00385E82" w:rsidRDefault="00385E82" w:rsidP="00385E82">
      <w:pPr>
        <w:widowControl w:val="0"/>
        <w:autoSpaceDE w:val="0"/>
        <w:autoSpaceDN w:val="0"/>
        <w:adjustRightInd w:val="0"/>
        <w:spacing w:line="360" w:lineRule="auto"/>
        <w:rPr>
          <w:noProof/>
        </w:rPr>
      </w:pPr>
      <w:r w:rsidRPr="00385E82">
        <w:rPr>
          <w:noProof/>
        </w:rPr>
        <w:t>Bogue MB. 2001. Fishing the Great Lakes: an environmental history, 1783–1933. Madison, Wisconsin: Univ of Wisconsin Press.</w:t>
      </w:r>
    </w:p>
    <w:p w14:paraId="5962DD00" w14:textId="77777777" w:rsidR="00385E82" w:rsidRPr="00385E82" w:rsidRDefault="00385E82" w:rsidP="00385E82">
      <w:pPr>
        <w:widowControl w:val="0"/>
        <w:autoSpaceDE w:val="0"/>
        <w:autoSpaceDN w:val="0"/>
        <w:adjustRightInd w:val="0"/>
        <w:spacing w:line="360" w:lineRule="auto"/>
        <w:rPr>
          <w:noProof/>
        </w:rPr>
      </w:pPr>
      <w:r w:rsidRPr="00385E82">
        <w:rPr>
          <w:noProof/>
        </w:rPr>
        <w:t>Brett JR. 1979. Environmental Factors and Growth. In: Hoar WS, Randall DJ, Brett JR, editors. Fish Physiol vol VIII Bioenerg Growth. New York: Academic Press; p. 599–677.</w:t>
      </w:r>
    </w:p>
    <w:p w14:paraId="40C51CFF" w14:textId="77777777" w:rsidR="00385E82" w:rsidRPr="00385E82" w:rsidRDefault="00385E82" w:rsidP="00385E82">
      <w:pPr>
        <w:widowControl w:val="0"/>
        <w:autoSpaceDE w:val="0"/>
        <w:autoSpaceDN w:val="0"/>
        <w:adjustRightInd w:val="0"/>
        <w:spacing w:line="360" w:lineRule="auto"/>
        <w:rPr>
          <w:noProof/>
        </w:rPr>
      </w:pPr>
      <w:r w:rsidRPr="00385E82">
        <w:rPr>
          <w:noProof/>
        </w:rPr>
        <w:t>Bronte CR, Bunnell DB, David SR, Gordon R, Gorsky D, Millard MJ, Read J, Stein RA, Vaccaro L. 2017. Report from the workshop on coregonine restoration science. Reston, Virginia: US Geological Survey.</w:t>
      </w:r>
    </w:p>
    <w:p w14:paraId="64F62DDD" w14:textId="77777777" w:rsidR="00385E82" w:rsidRPr="00385E82" w:rsidRDefault="00385E82" w:rsidP="00385E82">
      <w:pPr>
        <w:widowControl w:val="0"/>
        <w:autoSpaceDE w:val="0"/>
        <w:autoSpaceDN w:val="0"/>
        <w:adjustRightInd w:val="0"/>
        <w:spacing w:line="360" w:lineRule="auto"/>
        <w:rPr>
          <w:noProof/>
        </w:rPr>
      </w:pPr>
      <w:r w:rsidRPr="00385E82">
        <w:rPr>
          <w:noProof/>
        </w:rPr>
        <w:t>Brown JH, Gillooly JF, Allen AP, Savage VM, West GB. 2004. Toward a metabolic theory of ecology. Ecology. 85(7):1771–1789.</w:t>
      </w:r>
    </w:p>
    <w:p w14:paraId="534A5F36" w14:textId="77777777" w:rsidR="00385E82" w:rsidRPr="00385E82" w:rsidRDefault="00385E82" w:rsidP="00385E82">
      <w:pPr>
        <w:widowControl w:val="0"/>
        <w:autoSpaceDE w:val="0"/>
        <w:autoSpaceDN w:val="0"/>
        <w:adjustRightInd w:val="0"/>
        <w:spacing w:line="360" w:lineRule="auto"/>
        <w:rPr>
          <w:noProof/>
        </w:rPr>
      </w:pPr>
      <w:r w:rsidRPr="00385E82">
        <w:rPr>
          <w:noProof/>
        </w:rPr>
        <w:t>Bruge A, Alvarez P, Fontán A, Cotano U, Chust G. 2016. Thermal niche tracking and future distribution of Atlantic mackerel spawning in response to ocean warming. Front Mar Sci. 3:86.</w:t>
      </w:r>
    </w:p>
    <w:p w14:paraId="673371FB" w14:textId="77777777" w:rsidR="00385E82" w:rsidRPr="00385E82" w:rsidRDefault="00385E82" w:rsidP="00385E82">
      <w:pPr>
        <w:widowControl w:val="0"/>
        <w:autoSpaceDE w:val="0"/>
        <w:autoSpaceDN w:val="0"/>
        <w:adjustRightInd w:val="0"/>
        <w:spacing w:line="360" w:lineRule="auto"/>
        <w:rPr>
          <w:noProof/>
        </w:rPr>
      </w:pPr>
      <w:r w:rsidRPr="00385E82">
        <w:rPr>
          <w:noProof/>
        </w:rPr>
        <w:t>Busch S, Kirillin G, Mehner T. 2012. Plasticity in habitat use determines metabolic response of fish to global warming in stratified lakes. Oecologia. 170(1):275–287.</w:t>
      </w:r>
    </w:p>
    <w:p w14:paraId="3BA8A272" w14:textId="77777777" w:rsidR="00385E82" w:rsidRPr="00385E82" w:rsidRDefault="00385E82" w:rsidP="00385E82">
      <w:pPr>
        <w:widowControl w:val="0"/>
        <w:autoSpaceDE w:val="0"/>
        <w:autoSpaceDN w:val="0"/>
        <w:adjustRightInd w:val="0"/>
        <w:spacing w:line="360" w:lineRule="auto"/>
        <w:rPr>
          <w:noProof/>
        </w:rPr>
      </w:pPr>
      <w:r w:rsidRPr="00385E82">
        <w:rPr>
          <w:noProof/>
        </w:rPr>
        <w:t>Calamita E, Piccolroaz S, Majone B, Toffolon M. 2021. On the role of local depth and latitude on surface warming heterogeneity in the Laurentian Great Lakes. Inl Waters.:1–15.</w:t>
      </w:r>
    </w:p>
    <w:p w14:paraId="4F6CB758" w14:textId="77777777" w:rsidR="00385E82" w:rsidRPr="00385E82" w:rsidRDefault="00385E82" w:rsidP="00385E82">
      <w:pPr>
        <w:widowControl w:val="0"/>
        <w:autoSpaceDE w:val="0"/>
        <w:autoSpaceDN w:val="0"/>
        <w:adjustRightInd w:val="0"/>
        <w:spacing w:line="360" w:lineRule="auto"/>
        <w:rPr>
          <w:noProof/>
        </w:rPr>
      </w:pPr>
      <w:r w:rsidRPr="00385E82">
        <w:rPr>
          <w:noProof/>
        </w:rPr>
        <w:lastRenderedPageBreak/>
        <w:t>Chiarappa MJ. 2005. Overseeing the family of whitefishes: The priorities and debates of coregonid management on America’s Great Lakes, 1870-2000. Environ Hist . 11:163–194.</w:t>
      </w:r>
    </w:p>
    <w:p w14:paraId="18C29332" w14:textId="77777777" w:rsidR="00385E82" w:rsidRPr="00385E82" w:rsidRDefault="00385E82" w:rsidP="00385E82">
      <w:pPr>
        <w:widowControl w:val="0"/>
        <w:autoSpaceDE w:val="0"/>
        <w:autoSpaceDN w:val="0"/>
        <w:adjustRightInd w:val="0"/>
        <w:spacing w:line="360" w:lineRule="auto"/>
        <w:rPr>
          <w:noProof/>
        </w:rPr>
      </w:pPr>
      <w:r w:rsidRPr="00385E82">
        <w:rPr>
          <w:noProof/>
        </w:rPr>
        <w:t>Christensen JH, Hewitson B, Busuioc A, Chen A, Gao X, Held R, Jones R, Kolli RK, Kwon WKT, Laprise R, et al. 2007. Regional Climate Projections. United Kingdom: Cambridge University Press.</w:t>
      </w:r>
    </w:p>
    <w:p w14:paraId="7B95B20A" w14:textId="77777777" w:rsidR="00385E82" w:rsidRPr="00385E82" w:rsidRDefault="00385E82" w:rsidP="00385E82">
      <w:pPr>
        <w:widowControl w:val="0"/>
        <w:autoSpaceDE w:val="0"/>
        <w:autoSpaceDN w:val="0"/>
        <w:adjustRightInd w:val="0"/>
        <w:spacing w:line="360" w:lineRule="auto"/>
        <w:rPr>
          <w:noProof/>
        </w:rPr>
      </w:pPr>
      <w:r w:rsidRPr="00385E82">
        <w:rPr>
          <w:noProof/>
        </w:rPr>
        <w:t>Christie MR, Ford MJ, Blouin MS. 2014. On the reproductive success of early‐generation hatchery fish in the wild. Evol Appl. 7(8):883–896.</w:t>
      </w:r>
    </w:p>
    <w:p w14:paraId="38DC1169" w14:textId="77777777" w:rsidR="00385E82" w:rsidRPr="00385E82" w:rsidRDefault="00385E82" w:rsidP="00385E82">
      <w:pPr>
        <w:widowControl w:val="0"/>
        <w:autoSpaceDE w:val="0"/>
        <w:autoSpaceDN w:val="0"/>
        <w:adjustRightInd w:val="0"/>
        <w:spacing w:line="360" w:lineRule="auto"/>
        <w:rPr>
          <w:noProof/>
        </w:rPr>
      </w:pPr>
      <w:r w:rsidRPr="00385E82">
        <w:rPr>
          <w:noProof/>
        </w:rPr>
        <w:t>Van Cleave K, Lenters JD, Wang J, Verhamme EM. 2014. A regime shift in Lake Superior ice cover, evaporation, and water temperature following the warm El Niño winter of 1997–1998. Limnol Oceanogr. 59(6):1889–1898.</w:t>
      </w:r>
    </w:p>
    <w:p w14:paraId="6D94B2A6" w14:textId="77777777" w:rsidR="00385E82" w:rsidRPr="00385E82" w:rsidRDefault="00385E82" w:rsidP="00385E82">
      <w:pPr>
        <w:widowControl w:val="0"/>
        <w:autoSpaceDE w:val="0"/>
        <w:autoSpaceDN w:val="0"/>
        <w:adjustRightInd w:val="0"/>
        <w:spacing w:line="360" w:lineRule="auto"/>
        <w:rPr>
          <w:noProof/>
        </w:rPr>
      </w:pPr>
      <w:r w:rsidRPr="00385E82">
        <w:rPr>
          <w:noProof/>
        </w:rPr>
        <w:t>Colby PJ, Brooke LT. 1970. Survival and development of lake herring (Coregonus artedii) eggs at various incubation temperatures. In: Lindsey C, Woods C, editors. Biol Coregonid Fishes. Winnipeg, Canada: University of Manitoba Press; p. 417–428.</w:t>
      </w:r>
    </w:p>
    <w:p w14:paraId="7C966B69" w14:textId="77777777" w:rsidR="00385E82" w:rsidRPr="00385E82" w:rsidRDefault="00385E82" w:rsidP="00385E82">
      <w:pPr>
        <w:widowControl w:val="0"/>
        <w:autoSpaceDE w:val="0"/>
        <w:autoSpaceDN w:val="0"/>
        <w:adjustRightInd w:val="0"/>
        <w:spacing w:line="360" w:lineRule="auto"/>
        <w:rPr>
          <w:noProof/>
        </w:rPr>
      </w:pPr>
      <w:r w:rsidRPr="00385E82">
        <w:rPr>
          <w:noProof/>
        </w:rPr>
        <w:t>Comte L, Olden JD. 2017. Evolutionary and environmental determinants of freshwater fish thermal tolerance and plasticity. Glob Chang Biol. 23(2):728–736.</w:t>
      </w:r>
    </w:p>
    <w:p w14:paraId="31A38492" w14:textId="77777777" w:rsidR="00385E82" w:rsidRPr="00385E82" w:rsidRDefault="00385E82" w:rsidP="00385E82">
      <w:pPr>
        <w:widowControl w:val="0"/>
        <w:autoSpaceDE w:val="0"/>
        <w:autoSpaceDN w:val="0"/>
        <w:adjustRightInd w:val="0"/>
        <w:spacing w:line="360" w:lineRule="auto"/>
        <w:rPr>
          <w:noProof/>
        </w:rPr>
      </w:pPr>
      <w:r w:rsidRPr="00385E82">
        <w:rPr>
          <w:noProof/>
        </w:rPr>
        <w:t>Conover DO, Present MC. 1990. Countergradient variation in growth rate: compensation for length of the growing season among Atlantic silversides from different latitudes. Oecologica. 83(3):316–324.</w:t>
      </w:r>
    </w:p>
    <w:p w14:paraId="69219E64" w14:textId="77777777" w:rsidR="00385E82" w:rsidRPr="00385E82" w:rsidRDefault="00385E82" w:rsidP="00385E82">
      <w:pPr>
        <w:widowControl w:val="0"/>
        <w:autoSpaceDE w:val="0"/>
        <w:autoSpaceDN w:val="0"/>
        <w:adjustRightInd w:val="0"/>
        <w:spacing w:line="360" w:lineRule="auto"/>
        <w:rPr>
          <w:noProof/>
        </w:rPr>
      </w:pPr>
      <w:r w:rsidRPr="00385E82">
        <w:rPr>
          <w:noProof/>
        </w:rPr>
        <w:t>Cushing DH. 1990. Plankton production and year-class strength in fish populations: An update of the match/mismatch hypothesis. Adv Mar Biol. 26(C):249–293.</w:t>
      </w:r>
    </w:p>
    <w:p w14:paraId="49C65BDD" w14:textId="77777777" w:rsidR="00385E82" w:rsidRPr="00385E82" w:rsidRDefault="00385E82" w:rsidP="00385E82">
      <w:pPr>
        <w:widowControl w:val="0"/>
        <w:autoSpaceDE w:val="0"/>
        <w:autoSpaceDN w:val="0"/>
        <w:adjustRightInd w:val="0"/>
        <w:spacing w:line="360" w:lineRule="auto"/>
        <w:rPr>
          <w:noProof/>
        </w:rPr>
      </w:pPr>
      <w:r w:rsidRPr="00385E82">
        <w:rPr>
          <w:noProof/>
        </w:rPr>
        <w:t>Dabrowski K, Takashima F, Law YK. 1988. Bioenergetic model of planktivorous fish feeding, growth and metabolism: theoretical optimum swimming speed of fish larvae. J Fish Biol. 32(3):443–458.</w:t>
      </w:r>
    </w:p>
    <w:p w14:paraId="59BEF896" w14:textId="77777777" w:rsidR="00385E82" w:rsidRPr="00385E82" w:rsidRDefault="00385E82" w:rsidP="00385E82">
      <w:pPr>
        <w:widowControl w:val="0"/>
        <w:autoSpaceDE w:val="0"/>
        <w:autoSpaceDN w:val="0"/>
        <w:adjustRightInd w:val="0"/>
        <w:spacing w:line="360" w:lineRule="auto"/>
        <w:rPr>
          <w:noProof/>
        </w:rPr>
      </w:pPr>
      <w:r w:rsidRPr="00385E82">
        <w:rPr>
          <w:noProof/>
        </w:rPr>
        <w:t>Dahlke FT, Wohlrab S, Butzin M, Pörtner H-O. 2020. Thermal bottlenecks in the life cycle define climate vulnerability of fish. Science. 369(6499):65–70.</w:t>
      </w:r>
    </w:p>
    <w:p w14:paraId="0E538164" w14:textId="77777777" w:rsidR="00385E82" w:rsidRPr="00385E82" w:rsidRDefault="00385E82" w:rsidP="00385E82">
      <w:pPr>
        <w:widowControl w:val="0"/>
        <w:autoSpaceDE w:val="0"/>
        <w:autoSpaceDN w:val="0"/>
        <w:adjustRightInd w:val="0"/>
        <w:spacing w:line="360" w:lineRule="auto"/>
        <w:rPr>
          <w:noProof/>
        </w:rPr>
      </w:pPr>
      <w:r w:rsidRPr="00385E82">
        <w:rPr>
          <w:noProof/>
        </w:rPr>
        <w:t>Davies GM, Gray A. 2015. Don’t let spurious accusations of pseudoreplication limit our ability to learn from natural experiments (and other messy kinds of ecological monitoring). Ecol Evol. 5(22):5295–5304.</w:t>
      </w:r>
    </w:p>
    <w:p w14:paraId="34978636" w14:textId="77777777" w:rsidR="00385E82" w:rsidRPr="00385E82" w:rsidRDefault="00385E82" w:rsidP="00385E82">
      <w:pPr>
        <w:widowControl w:val="0"/>
        <w:autoSpaceDE w:val="0"/>
        <w:autoSpaceDN w:val="0"/>
        <w:adjustRightInd w:val="0"/>
        <w:spacing w:line="360" w:lineRule="auto"/>
        <w:rPr>
          <w:noProof/>
        </w:rPr>
      </w:pPr>
      <w:r w:rsidRPr="00385E82">
        <w:rPr>
          <w:noProof/>
        </w:rPr>
        <w:t>Eaton KM, Bernal MA, Backenstose NJC, Yule DL, Krabbenhoft TJ. 2021. Nanopore amplicon sequencing reveals molecular convergence and local adaptation of rhodopsin in Great Lakes salmonids. Genome Biol Evol. 13(2):evaa237.</w:t>
      </w:r>
    </w:p>
    <w:p w14:paraId="340497E4" w14:textId="77777777" w:rsidR="00385E82" w:rsidRPr="00385E82" w:rsidRDefault="00385E82" w:rsidP="00385E82">
      <w:pPr>
        <w:widowControl w:val="0"/>
        <w:autoSpaceDE w:val="0"/>
        <w:autoSpaceDN w:val="0"/>
        <w:adjustRightInd w:val="0"/>
        <w:spacing w:line="360" w:lineRule="auto"/>
        <w:rPr>
          <w:noProof/>
        </w:rPr>
      </w:pPr>
      <w:r w:rsidRPr="00385E82">
        <w:rPr>
          <w:noProof/>
        </w:rPr>
        <w:lastRenderedPageBreak/>
        <w:t>Elliott JA, Bell VA. 2011. Predicting the potential long-term influence of climate change on vendace (Coregonus albula) habitat in Bassenthwaite Lake, U.K. Freshw Biol. 56(2):395–405.</w:t>
      </w:r>
    </w:p>
    <w:p w14:paraId="2F43CA3D" w14:textId="77777777" w:rsidR="00385E82" w:rsidRPr="00385E82" w:rsidRDefault="00385E82" w:rsidP="00385E82">
      <w:pPr>
        <w:widowControl w:val="0"/>
        <w:autoSpaceDE w:val="0"/>
        <w:autoSpaceDN w:val="0"/>
        <w:adjustRightInd w:val="0"/>
        <w:spacing w:line="360" w:lineRule="auto"/>
        <w:rPr>
          <w:noProof/>
        </w:rPr>
      </w:pPr>
      <w:r w:rsidRPr="00385E82">
        <w:rPr>
          <w:noProof/>
        </w:rPr>
        <w:t>Eshenroder RL, Vecsei P, Gorman OT, Yule DL, Pratt TC, Mandrak NE, Bunnell DB, Muir AM. 2016. Ciscoes (Coregonus, subgenus Leucichthys) of the Laurentian Great Lakes and Lake Nipigon. Gt Lakes Fish Comm Misc Publ. 1:156.</w:t>
      </w:r>
    </w:p>
    <w:p w14:paraId="56B259C7" w14:textId="77777777" w:rsidR="00385E82" w:rsidRPr="00385E82" w:rsidRDefault="00385E82" w:rsidP="00385E82">
      <w:pPr>
        <w:widowControl w:val="0"/>
        <w:autoSpaceDE w:val="0"/>
        <w:autoSpaceDN w:val="0"/>
        <w:adjustRightInd w:val="0"/>
        <w:spacing w:line="360" w:lineRule="auto"/>
        <w:rPr>
          <w:noProof/>
        </w:rPr>
      </w:pPr>
      <w:r w:rsidRPr="00385E82">
        <w:rPr>
          <w:noProof/>
        </w:rPr>
        <w:t>Ford MJ. 2002. Selection in captivity during supportive breeding may reduce fitness in the wild. Conserv Biol. 16(3):815–825.</w:t>
      </w:r>
    </w:p>
    <w:p w14:paraId="132B1C69" w14:textId="77777777" w:rsidR="00385E82" w:rsidRPr="00385E82" w:rsidRDefault="00385E82" w:rsidP="00385E82">
      <w:pPr>
        <w:widowControl w:val="0"/>
        <w:autoSpaceDE w:val="0"/>
        <w:autoSpaceDN w:val="0"/>
        <w:adjustRightInd w:val="0"/>
        <w:spacing w:line="360" w:lineRule="auto"/>
        <w:rPr>
          <w:noProof/>
        </w:rPr>
      </w:pPr>
      <w:r w:rsidRPr="00385E82">
        <w:rPr>
          <w:noProof/>
        </w:rPr>
        <w:t>Gan G, Liu Y. 2020. Heat Storage Effect on Evaporation Estimates of China’s Largest Freshwater Lake. J Geophys Res Atmos. 125(19):1–14.</w:t>
      </w:r>
    </w:p>
    <w:p w14:paraId="77ED97F2" w14:textId="77777777" w:rsidR="00385E82" w:rsidRPr="00385E82" w:rsidRDefault="00385E82" w:rsidP="00385E82">
      <w:pPr>
        <w:widowControl w:val="0"/>
        <w:autoSpaceDE w:val="0"/>
        <w:autoSpaceDN w:val="0"/>
        <w:adjustRightInd w:val="0"/>
        <w:spacing w:line="360" w:lineRule="auto"/>
        <w:rPr>
          <w:noProof/>
        </w:rPr>
      </w:pPr>
      <w:r w:rsidRPr="00385E82">
        <w:rPr>
          <w:noProof/>
        </w:rPr>
        <w:t>Gillooly JF, Charnov EL, West GB, Savage VM, Brown JH. 2002. Effects of size and temperature on developmental time. Nature. 417(6884):70–73.</w:t>
      </w:r>
    </w:p>
    <w:p w14:paraId="70EB1AC5" w14:textId="77777777" w:rsidR="00385E82" w:rsidRPr="00385E82" w:rsidRDefault="00385E82" w:rsidP="00385E82">
      <w:pPr>
        <w:widowControl w:val="0"/>
        <w:autoSpaceDE w:val="0"/>
        <w:autoSpaceDN w:val="0"/>
        <w:adjustRightInd w:val="0"/>
        <w:spacing w:line="360" w:lineRule="auto"/>
        <w:rPr>
          <w:noProof/>
        </w:rPr>
      </w:pPr>
      <w:r w:rsidRPr="00385E82">
        <w:rPr>
          <w:noProof/>
        </w:rPr>
        <w:t>Goodyear CD. 1982. Atlas of the spawning and nursery areas of Great Lake fishes. Washington, D.C.: US Fish and Wildlife Service.</w:t>
      </w:r>
    </w:p>
    <w:p w14:paraId="066EDB26" w14:textId="77777777" w:rsidR="00385E82" w:rsidRPr="00385E82" w:rsidRDefault="00385E82" w:rsidP="00385E82">
      <w:pPr>
        <w:widowControl w:val="0"/>
        <w:autoSpaceDE w:val="0"/>
        <w:autoSpaceDN w:val="0"/>
        <w:adjustRightInd w:val="0"/>
        <w:spacing w:line="360" w:lineRule="auto"/>
        <w:rPr>
          <w:noProof/>
        </w:rPr>
      </w:pPr>
      <w:r w:rsidRPr="00385E82">
        <w:rPr>
          <w:noProof/>
        </w:rPr>
        <w:t>Hjort J. 1914. Fluctuations in the great fisheries of Northern Europe. In: Rapp Procés-Verbaux. Vol. 20. Copenhagen: ICES; p. 1–228.</w:t>
      </w:r>
    </w:p>
    <w:p w14:paraId="65DA03B7" w14:textId="77777777" w:rsidR="00385E82" w:rsidRPr="00385E82" w:rsidRDefault="00385E82" w:rsidP="00385E82">
      <w:pPr>
        <w:widowControl w:val="0"/>
        <w:autoSpaceDE w:val="0"/>
        <w:autoSpaceDN w:val="0"/>
        <w:adjustRightInd w:val="0"/>
        <w:spacing w:line="360" w:lineRule="auto"/>
        <w:rPr>
          <w:noProof/>
        </w:rPr>
      </w:pPr>
      <w:r w:rsidRPr="00385E82">
        <w:rPr>
          <w:noProof/>
        </w:rPr>
        <w:t>Houde ED. 1989. Comparative growth, mortality, and energetics of marine fish larvae: temperature and implied latitudinal effects. Fish Bull. 87(3):471–495.</w:t>
      </w:r>
    </w:p>
    <w:p w14:paraId="77CD652F" w14:textId="77777777" w:rsidR="00385E82" w:rsidRPr="00385E82" w:rsidRDefault="00385E82" w:rsidP="00385E82">
      <w:pPr>
        <w:widowControl w:val="0"/>
        <w:autoSpaceDE w:val="0"/>
        <w:autoSpaceDN w:val="0"/>
        <w:adjustRightInd w:val="0"/>
        <w:spacing w:line="360" w:lineRule="auto"/>
        <w:rPr>
          <w:noProof/>
        </w:rPr>
      </w:pPr>
      <w:r w:rsidRPr="00385E82">
        <w:rPr>
          <w:noProof/>
        </w:rPr>
        <w:t>International Organization For Standardization 6341. 2012. Water quality — Determination of the inhibition of the mobility of Daphnia magna Straus (Cladocera, Crustacea) — Acute toxicity test. Int Organ Stand [Internet]. https://www.iso.org/standard/54614.html</w:t>
      </w:r>
    </w:p>
    <w:p w14:paraId="1DAFB6E2" w14:textId="77777777" w:rsidR="00385E82" w:rsidRPr="00385E82" w:rsidRDefault="00385E82" w:rsidP="00385E82">
      <w:pPr>
        <w:widowControl w:val="0"/>
        <w:autoSpaceDE w:val="0"/>
        <w:autoSpaceDN w:val="0"/>
        <w:adjustRightInd w:val="0"/>
        <w:spacing w:line="360" w:lineRule="auto"/>
        <w:rPr>
          <w:noProof/>
        </w:rPr>
      </w:pPr>
      <w:r w:rsidRPr="00385E82">
        <w:rPr>
          <w:noProof/>
        </w:rPr>
        <w:t>Isaak DJ. 2014. Climate Change and the Future of Freshwater Fisheries. In: Taylor WW, Lynch AJ, Leonard NJ, editors. Futur Fish Perspect Emerg Prof. Bethesda, MD: American Fisheries Society; p. 435–441.</w:t>
      </w:r>
    </w:p>
    <w:p w14:paraId="7907CAD9" w14:textId="77777777" w:rsidR="00385E82" w:rsidRPr="00385E82" w:rsidRDefault="00385E82" w:rsidP="00385E82">
      <w:pPr>
        <w:widowControl w:val="0"/>
        <w:autoSpaceDE w:val="0"/>
        <w:autoSpaceDN w:val="0"/>
        <w:adjustRightInd w:val="0"/>
        <w:spacing w:line="360" w:lineRule="auto"/>
        <w:rPr>
          <w:noProof/>
        </w:rPr>
      </w:pPr>
      <w:r w:rsidRPr="00385E82">
        <w:rPr>
          <w:noProof/>
        </w:rPr>
        <w:t>Jeppesen E, Mehner T, Winfield IJ, Kangur K, Sarvala J, Gerdeaux D, Rask M, Malmquist HJ, Holmgren K, Volta P, et al. 2012. Impacts of climate warming on the long-term dynamics of key fish species in 24 European lakes. Hydrobiologia. 694:1–39.</w:t>
      </w:r>
    </w:p>
    <w:p w14:paraId="3AFDE35D" w14:textId="77777777" w:rsidR="00385E82" w:rsidRPr="00385E82" w:rsidRDefault="00385E82" w:rsidP="00385E82">
      <w:pPr>
        <w:widowControl w:val="0"/>
        <w:autoSpaceDE w:val="0"/>
        <w:autoSpaceDN w:val="0"/>
        <w:adjustRightInd w:val="0"/>
        <w:spacing w:line="360" w:lineRule="auto"/>
        <w:rPr>
          <w:noProof/>
        </w:rPr>
      </w:pPr>
      <w:r w:rsidRPr="00385E82">
        <w:rPr>
          <w:noProof/>
        </w:rPr>
        <w:t>Jonassen T, Imsland AK, Fitzgerald R, Bonga SW, Ham E V, Nævdal G, Stefánsson MO, Stefansson SO. 2000. Geographic variation in growth and food conversion efficiency of juvenile Atlantic halibut related to latitude. J Fish Biol. 56(2):279–294.</w:t>
      </w:r>
    </w:p>
    <w:p w14:paraId="39083C6E" w14:textId="77777777" w:rsidR="00385E82" w:rsidRPr="00385E82" w:rsidRDefault="00385E82" w:rsidP="00385E82">
      <w:pPr>
        <w:widowControl w:val="0"/>
        <w:autoSpaceDE w:val="0"/>
        <w:autoSpaceDN w:val="0"/>
        <w:adjustRightInd w:val="0"/>
        <w:spacing w:line="360" w:lineRule="auto"/>
        <w:rPr>
          <w:noProof/>
        </w:rPr>
      </w:pPr>
      <w:r w:rsidRPr="00385E82">
        <w:rPr>
          <w:noProof/>
        </w:rPr>
        <w:t>Jonsson B, Jonsson N. 2014. Early environment influences later performance in fishes. J Fish Biol. 85(2):151–188.</w:t>
      </w:r>
    </w:p>
    <w:p w14:paraId="0C03130B" w14:textId="77777777" w:rsidR="00385E82" w:rsidRPr="00385E82" w:rsidRDefault="00385E82" w:rsidP="00385E82">
      <w:pPr>
        <w:widowControl w:val="0"/>
        <w:autoSpaceDE w:val="0"/>
        <w:autoSpaceDN w:val="0"/>
        <w:adjustRightInd w:val="0"/>
        <w:spacing w:line="360" w:lineRule="auto"/>
        <w:rPr>
          <w:noProof/>
        </w:rPr>
      </w:pPr>
      <w:r w:rsidRPr="00385E82">
        <w:rPr>
          <w:noProof/>
        </w:rPr>
        <w:lastRenderedPageBreak/>
        <w:t>Karjalainen J, Jokinen L, Keskinen T, Marjomäki TJ. 2016. Environmental and genetic effects on larval hatching time in two coregonids. Hydrobiologia. 780(1):135–143.</w:t>
      </w:r>
    </w:p>
    <w:p w14:paraId="6CFE409F" w14:textId="77777777" w:rsidR="00385E82" w:rsidRPr="00385E82" w:rsidRDefault="00385E82" w:rsidP="00385E82">
      <w:pPr>
        <w:widowControl w:val="0"/>
        <w:autoSpaceDE w:val="0"/>
        <w:autoSpaceDN w:val="0"/>
        <w:adjustRightInd w:val="0"/>
        <w:spacing w:line="360" w:lineRule="auto"/>
        <w:rPr>
          <w:noProof/>
        </w:rPr>
      </w:pPr>
      <w:r w:rsidRPr="00385E82">
        <w:rPr>
          <w:noProof/>
        </w:rPr>
        <w:t>Karjalainen J, Juntunen J, Keskinen T, Koljonen S, Nyholm K, Ropponen J, Sjövik R, Taskinen S, Marjomäki TJ. 2019. Dispersion of vendace eggs and larvae around potential nursery areas reveals their reproductive strategy. Freshw Biol. 64(5):843–855.</w:t>
      </w:r>
    </w:p>
    <w:p w14:paraId="7101F35E" w14:textId="77777777" w:rsidR="00385E82" w:rsidRPr="00385E82" w:rsidRDefault="00385E82" w:rsidP="00385E82">
      <w:pPr>
        <w:widowControl w:val="0"/>
        <w:autoSpaceDE w:val="0"/>
        <w:autoSpaceDN w:val="0"/>
        <w:adjustRightInd w:val="0"/>
        <w:spacing w:line="360" w:lineRule="auto"/>
        <w:rPr>
          <w:noProof/>
        </w:rPr>
      </w:pPr>
      <w:r w:rsidRPr="00385E82">
        <w:rPr>
          <w:noProof/>
        </w:rPr>
        <w:t>Karjalainen J, Keskinen T, Pulkkanen M, Marjomäki TJ. 2015. Climate change alters the egg development dynamics in cold-water adapted coregonids. Environ Biol Fishes. 98(4):979–991.</w:t>
      </w:r>
    </w:p>
    <w:p w14:paraId="72E254A8" w14:textId="77777777" w:rsidR="00385E82" w:rsidRPr="00385E82" w:rsidRDefault="00385E82" w:rsidP="00385E82">
      <w:pPr>
        <w:widowControl w:val="0"/>
        <w:autoSpaceDE w:val="0"/>
        <w:autoSpaceDN w:val="0"/>
        <w:adjustRightInd w:val="0"/>
        <w:spacing w:line="360" w:lineRule="auto"/>
        <w:rPr>
          <w:noProof/>
        </w:rPr>
      </w:pPr>
      <w:r w:rsidRPr="00385E82">
        <w:rPr>
          <w:noProof/>
        </w:rPr>
        <w:t>Karjalainen J, Tuloisela M, Nyholm K, Marjomäki TJ. 2021. Vendace (Coregonus albula) disperse their eggs widely during spawning. Ann Zool Fennici. 58:141–153.</w:t>
      </w:r>
    </w:p>
    <w:p w14:paraId="6FD6A671" w14:textId="77777777" w:rsidR="00385E82" w:rsidRPr="00385E82" w:rsidRDefault="00385E82" w:rsidP="00385E82">
      <w:pPr>
        <w:widowControl w:val="0"/>
        <w:autoSpaceDE w:val="0"/>
        <w:autoSpaceDN w:val="0"/>
        <w:adjustRightInd w:val="0"/>
        <w:spacing w:line="360" w:lineRule="auto"/>
        <w:rPr>
          <w:noProof/>
        </w:rPr>
      </w:pPr>
      <w:r w:rsidRPr="00385E82">
        <w:rPr>
          <w:noProof/>
        </w:rPr>
        <w:t>Koelz WN. 1929. Coregonid fishes of the Great Lakes. Bull United States Bur Fish. 43(2):297–643.</w:t>
      </w:r>
    </w:p>
    <w:p w14:paraId="18BC2F2B" w14:textId="77777777" w:rsidR="00385E82" w:rsidRPr="00385E82" w:rsidRDefault="00385E82" w:rsidP="00385E82">
      <w:pPr>
        <w:widowControl w:val="0"/>
        <w:autoSpaceDE w:val="0"/>
        <w:autoSpaceDN w:val="0"/>
        <w:adjustRightInd w:val="0"/>
        <w:spacing w:line="360" w:lineRule="auto"/>
        <w:rPr>
          <w:noProof/>
        </w:rPr>
      </w:pPr>
      <w:r w:rsidRPr="00385E82">
        <w:rPr>
          <w:noProof/>
        </w:rPr>
        <w:t>Lachance H, Ackiss AS, Larson WA, Vinson MR, Stockwell JD. 2021. Genomics reveals identity, phenology and population demographics of larval ciscoes (Coregonus artedi, C. hoyi, and C. kiyi) in the Apostle Islands, Lake Superior. J Great Lakes Res. In Review.</w:t>
      </w:r>
    </w:p>
    <w:p w14:paraId="066A50AD" w14:textId="77777777" w:rsidR="00385E82" w:rsidRPr="00385E82" w:rsidRDefault="00385E82" w:rsidP="00385E82">
      <w:pPr>
        <w:widowControl w:val="0"/>
        <w:autoSpaceDE w:val="0"/>
        <w:autoSpaceDN w:val="0"/>
        <w:adjustRightInd w:val="0"/>
        <w:spacing w:line="360" w:lineRule="auto"/>
        <w:rPr>
          <w:noProof/>
        </w:rPr>
      </w:pPr>
      <w:r w:rsidRPr="00385E82">
        <w:rPr>
          <w:noProof/>
        </w:rPr>
        <w:t>Little AG, Loughland I, Seebacher F. 2020. What do warming waters mean for fish physiology and fisheries? J Fish Biol. 97:328–340.</w:t>
      </w:r>
    </w:p>
    <w:p w14:paraId="37A5BE56" w14:textId="77777777" w:rsidR="00385E82" w:rsidRPr="00385E82" w:rsidRDefault="00385E82" w:rsidP="00385E82">
      <w:pPr>
        <w:widowControl w:val="0"/>
        <w:autoSpaceDE w:val="0"/>
        <w:autoSpaceDN w:val="0"/>
        <w:adjustRightInd w:val="0"/>
        <w:spacing w:line="360" w:lineRule="auto"/>
        <w:rPr>
          <w:noProof/>
        </w:rPr>
      </w:pPr>
      <w:r w:rsidRPr="00385E82">
        <w:rPr>
          <w:noProof/>
        </w:rPr>
        <w:t>Lucke VS, Stewart TR, Vinson MR, Glase JD, Stockwell JD. 2020. Larval Coregonus spp. diets and zooplankton community patterns in the Apostle Islands, Lake Superior. J Great Lakes Res. 46(5):1391–1401.</w:t>
      </w:r>
    </w:p>
    <w:p w14:paraId="6C83B9A3" w14:textId="77777777" w:rsidR="00385E82" w:rsidRPr="00385E82" w:rsidRDefault="00385E82" w:rsidP="00385E82">
      <w:pPr>
        <w:widowControl w:val="0"/>
        <w:autoSpaceDE w:val="0"/>
        <w:autoSpaceDN w:val="0"/>
        <w:adjustRightInd w:val="0"/>
        <w:spacing w:line="360" w:lineRule="auto"/>
        <w:rPr>
          <w:noProof/>
        </w:rPr>
      </w:pPr>
      <w:r w:rsidRPr="00385E82">
        <w:rPr>
          <w:noProof/>
        </w:rPr>
        <w:t>Maberly SC, O’Donnell RA, Woolway RI, Cutler MEJ, Gong M, Jones ID, Merchant CJ, Miller CA, Politi E, Scott EM. 2020. Global lake thermal regions shift under climate change. Nat Commun. 11(1):1–9.</w:t>
      </w:r>
    </w:p>
    <w:p w14:paraId="14759E99" w14:textId="77777777" w:rsidR="00385E82" w:rsidRPr="00385E82" w:rsidRDefault="00385E82" w:rsidP="00385E82">
      <w:pPr>
        <w:widowControl w:val="0"/>
        <w:autoSpaceDE w:val="0"/>
        <w:autoSpaceDN w:val="0"/>
        <w:adjustRightInd w:val="0"/>
        <w:spacing w:line="360" w:lineRule="auto"/>
        <w:rPr>
          <w:noProof/>
        </w:rPr>
      </w:pPr>
      <w:r w:rsidRPr="00385E82">
        <w:rPr>
          <w:noProof/>
        </w:rPr>
        <w:t>Marjomäki TJ, Auvinen H, Helminen H, Huusko A, Sarvala J, Valkeajärvi P, Viljanen M, Karjalainen J. 2004. Spatial synchrony in the inter-annual population variation of vendace (Coregonus albula (L.)) in Finnish lakes. Ann Zool Fennici. 41(1):225–240.</w:t>
      </w:r>
    </w:p>
    <w:p w14:paraId="7F521B23" w14:textId="77777777" w:rsidR="00385E82" w:rsidRPr="00385E82" w:rsidRDefault="00385E82" w:rsidP="00385E82">
      <w:pPr>
        <w:widowControl w:val="0"/>
        <w:autoSpaceDE w:val="0"/>
        <w:autoSpaceDN w:val="0"/>
        <w:adjustRightInd w:val="0"/>
        <w:spacing w:line="360" w:lineRule="auto"/>
        <w:rPr>
          <w:noProof/>
        </w:rPr>
      </w:pPr>
      <w:r w:rsidRPr="00385E82">
        <w:rPr>
          <w:noProof/>
        </w:rPr>
        <w:t>Mason LA, Riseng CM, Gronewold AD, Rutherford ES, Wang J, Clites A, Smith SDP, McIntyre PB. 2016. Fine-scale spatial variation in ice cover and surface temperature trends across the surface of the Laurentian Great Lakes. Clim Change. 138(1):71–83.</w:t>
      </w:r>
    </w:p>
    <w:p w14:paraId="0BE7F977" w14:textId="77777777" w:rsidR="00385E82" w:rsidRPr="00385E82" w:rsidRDefault="00385E82" w:rsidP="00385E82">
      <w:pPr>
        <w:widowControl w:val="0"/>
        <w:autoSpaceDE w:val="0"/>
        <w:autoSpaceDN w:val="0"/>
        <w:adjustRightInd w:val="0"/>
        <w:spacing w:line="360" w:lineRule="auto"/>
        <w:rPr>
          <w:noProof/>
        </w:rPr>
      </w:pPr>
      <w:r w:rsidRPr="00385E82">
        <w:rPr>
          <w:noProof/>
        </w:rPr>
        <w:t>Mehner T, Emmrich M, Kasprzak P. 2011. Discrete thermal windows cause opposite response of sympatric cold‐water fish species to annual temperature variability. Ecosphere. 2(9):1–16.</w:t>
      </w:r>
    </w:p>
    <w:p w14:paraId="5D5A057F" w14:textId="77777777" w:rsidR="00385E82" w:rsidRPr="00385E82" w:rsidRDefault="00385E82" w:rsidP="00385E82">
      <w:pPr>
        <w:widowControl w:val="0"/>
        <w:autoSpaceDE w:val="0"/>
        <w:autoSpaceDN w:val="0"/>
        <w:adjustRightInd w:val="0"/>
        <w:spacing w:line="360" w:lineRule="auto"/>
        <w:rPr>
          <w:noProof/>
        </w:rPr>
      </w:pPr>
      <w:r w:rsidRPr="00385E82">
        <w:rPr>
          <w:noProof/>
        </w:rPr>
        <w:t>Millar FG. 1952. Surface temperatures of the Great Lakes. J Fish Board Canada. 9(7):329–394.</w:t>
      </w:r>
    </w:p>
    <w:p w14:paraId="6191CCF9" w14:textId="77777777" w:rsidR="00385E82" w:rsidRPr="00385E82" w:rsidRDefault="00385E82" w:rsidP="00385E82">
      <w:pPr>
        <w:widowControl w:val="0"/>
        <w:autoSpaceDE w:val="0"/>
        <w:autoSpaceDN w:val="0"/>
        <w:adjustRightInd w:val="0"/>
        <w:spacing w:line="360" w:lineRule="auto"/>
        <w:rPr>
          <w:noProof/>
        </w:rPr>
      </w:pPr>
      <w:r w:rsidRPr="00385E82">
        <w:rPr>
          <w:noProof/>
        </w:rPr>
        <w:lastRenderedPageBreak/>
        <w:t>Miller TJ, Crowder LB, Rice JA, Marschall EA. 1988. Larval Size and Recruitment Mechanisms in Fishes: Toward a Conceptual Framework. Can J Fish Aquat Sci. 45(9):1657–1670.</w:t>
      </w:r>
    </w:p>
    <w:p w14:paraId="3171659E" w14:textId="77777777" w:rsidR="00385E82" w:rsidRPr="00385E82" w:rsidRDefault="00385E82" w:rsidP="00385E82">
      <w:pPr>
        <w:widowControl w:val="0"/>
        <w:autoSpaceDE w:val="0"/>
        <w:autoSpaceDN w:val="0"/>
        <w:adjustRightInd w:val="0"/>
        <w:spacing w:line="360" w:lineRule="auto"/>
        <w:rPr>
          <w:noProof/>
        </w:rPr>
      </w:pPr>
      <w:r w:rsidRPr="00385E82">
        <w:rPr>
          <w:noProof/>
        </w:rPr>
        <w:t>Minns CK, Moore JE, Doka SE, St. John MA. 2011. Temporal trends and spatial patterns in the temperature and oxygen regimes in the Bay of Quinte, Lake Ontario, 1972–2008. Aquat Ecosyst Health Manag. 14(1):9–20.</w:t>
      </w:r>
    </w:p>
    <w:p w14:paraId="66542D39" w14:textId="77777777" w:rsidR="00385E82" w:rsidRPr="00385E82" w:rsidRDefault="00385E82" w:rsidP="00385E82">
      <w:pPr>
        <w:widowControl w:val="0"/>
        <w:autoSpaceDE w:val="0"/>
        <w:autoSpaceDN w:val="0"/>
        <w:adjustRightInd w:val="0"/>
        <w:spacing w:line="360" w:lineRule="auto"/>
        <w:rPr>
          <w:noProof/>
        </w:rPr>
      </w:pPr>
      <w:r w:rsidRPr="00385E82">
        <w:rPr>
          <w:noProof/>
        </w:rPr>
        <w:t>Mora C, Ospina A. 2001. Tolerance to high temperatures and potential impact of sea warming on reef fishes of Gorgona Island (tropical eastern Pacific). Mar Biol. 139(4):765–769.</w:t>
      </w:r>
    </w:p>
    <w:p w14:paraId="4657C0D8" w14:textId="77777777" w:rsidR="00385E82" w:rsidRPr="00385E82" w:rsidRDefault="00385E82" w:rsidP="00385E82">
      <w:pPr>
        <w:widowControl w:val="0"/>
        <w:autoSpaceDE w:val="0"/>
        <w:autoSpaceDN w:val="0"/>
        <w:adjustRightInd w:val="0"/>
        <w:spacing w:line="360" w:lineRule="auto"/>
        <w:rPr>
          <w:noProof/>
        </w:rPr>
      </w:pPr>
      <w:r w:rsidRPr="00385E82">
        <w:rPr>
          <w:noProof/>
        </w:rPr>
        <w:t>Myers JT, Yule DL, Jones ML, Quinlan HR, Berglund EK. 2014. Foraging and predation risk for larval cisco (Coregonus artedi) in Lake Superior: A modelling synthesis of empirical survey data. Ecol Modell. 294:71–83.</w:t>
      </w:r>
    </w:p>
    <w:p w14:paraId="2F8DEFD8" w14:textId="77777777" w:rsidR="00385E82" w:rsidRPr="00385E82" w:rsidRDefault="00385E82" w:rsidP="00385E82">
      <w:pPr>
        <w:widowControl w:val="0"/>
        <w:autoSpaceDE w:val="0"/>
        <w:autoSpaceDN w:val="0"/>
        <w:adjustRightInd w:val="0"/>
        <w:spacing w:line="360" w:lineRule="auto"/>
        <w:rPr>
          <w:noProof/>
        </w:rPr>
      </w:pPr>
      <w:r w:rsidRPr="00385E82">
        <w:rPr>
          <w:noProof/>
        </w:rPr>
        <w:t>Narum SR, Campbell NR, Meyer KA, Miller MR, Hardy RW. 2013. Thermal adaptation and acclimation of ectotherms from differing aquatic climates. Mol Ecol. 22(11):3090–3097.</w:t>
      </w:r>
    </w:p>
    <w:p w14:paraId="7336EEFB" w14:textId="77777777" w:rsidR="00385E82" w:rsidRPr="00385E82" w:rsidRDefault="00385E82" w:rsidP="00385E82">
      <w:pPr>
        <w:widowControl w:val="0"/>
        <w:autoSpaceDE w:val="0"/>
        <w:autoSpaceDN w:val="0"/>
        <w:adjustRightInd w:val="0"/>
        <w:spacing w:line="360" w:lineRule="auto"/>
        <w:rPr>
          <w:noProof/>
        </w:rPr>
      </w:pPr>
      <w:r w:rsidRPr="00385E82">
        <w:rPr>
          <w:noProof/>
        </w:rPr>
        <w:t>Nyberg P, Bergstrand E, Degerman E, Enderlein O. 2001. Recruitment of pelagic fish in an unstable climate: studies in Sweden’s four largest lakes. Ambio. 30(8):559–564.</w:t>
      </w:r>
    </w:p>
    <w:p w14:paraId="1D7B1842" w14:textId="77777777" w:rsidR="00385E82" w:rsidRPr="00385E82" w:rsidRDefault="00385E82" w:rsidP="00385E82">
      <w:pPr>
        <w:widowControl w:val="0"/>
        <w:autoSpaceDE w:val="0"/>
        <w:autoSpaceDN w:val="0"/>
        <w:adjustRightInd w:val="0"/>
        <w:spacing w:line="360" w:lineRule="auto"/>
        <w:rPr>
          <w:noProof/>
        </w:rPr>
      </w:pPr>
      <w:r w:rsidRPr="00385E82">
        <w:rPr>
          <w:noProof/>
        </w:rPr>
        <w:t>O’Reilly CM, Rowley RJ, Schneider P, Lenters JD, Mcintyre PB, Kraemer BM. 2015. Rapid and highly variable warming of lake surface waters around the globe. Geophys Res Lett. 42(24):1–9.</w:t>
      </w:r>
    </w:p>
    <w:p w14:paraId="165E663C" w14:textId="77777777" w:rsidR="00385E82" w:rsidRPr="00385E82" w:rsidRDefault="00385E82" w:rsidP="00385E82">
      <w:pPr>
        <w:widowControl w:val="0"/>
        <w:autoSpaceDE w:val="0"/>
        <w:autoSpaceDN w:val="0"/>
        <w:adjustRightInd w:val="0"/>
        <w:spacing w:line="360" w:lineRule="auto"/>
        <w:rPr>
          <w:noProof/>
        </w:rPr>
      </w:pPr>
      <w:r w:rsidRPr="00385E82">
        <w:rPr>
          <w:noProof/>
        </w:rPr>
        <w:t>Ohlberger J, Staaks G, Hölker F. 2007. Effects of temperature, swimming speed and body mass on standard and active metabolic rate in vendace (Coregonus albula). J Comp Physiol. 177(8):905–916.</w:t>
      </w:r>
    </w:p>
    <w:p w14:paraId="3E84BF7F" w14:textId="77777777" w:rsidR="00385E82" w:rsidRPr="00385E82" w:rsidRDefault="00385E82" w:rsidP="00385E82">
      <w:pPr>
        <w:widowControl w:val="0"/>
        <w:autoSpaceDE w:val="0"/>
        <w:autoSpaceDN w:val="0"/>
        <w:adjustRightInd w:val="0"/>
        <w:spacing w:line="360" w:lineRule="auto"/>
        <w:rPr>
          <w:noProof/>
        </w:rPr>
      </w:pPr>
      <w:r w:rsidRPr="00385E82">
        <w:rPr>
          <w:noProof/>
        </w:rPr>
        <w:t>Ozersky T, Bramburger AJ, Elgin AK, Vanderploeg HA, Wang J, Austin JA, Carrick HJ, Chavarie L, Depew DC, Fisk AT. 2021. The changing face of winter: Lessons and questions from the Laurentian Great Lakes. JGR Biogeosciences. 126(6):1–25.</w:t>
      </w:r>
    </w:p>
    <w:p w14:paraId="05B351B8" w14:textId="77777777" w:rsidR="00385E82" w:rsidRPr="00385E82" w:rsidRDefault="00385E82" w:rsidP="00385E82">
      <w:pPr>
        <w:widowControl w:val="0"/>
        <w:autoSpaceDE w:val="0"/>
        <w:autoSpaceDN w:val="0"/>
        <w:adjustRightInd w:val="0"/>
        <w:spacing w:line="360" w:lineRule="auto"/>
        <w:rPr>
          <w:noProof/>
        </w:rPr>
      </w:pPr>
      <w:r w:rsidRPr="00385E82">
        <w:rPr>
          <w:noProof/>
        </w:rPr>
        <w:t>Price JW. 1940. Time-temperature relations in the incubation of the whitefish, Coregonus clupeaformis (Mitchill). J Gen Physiol. 23(4):449–468.</w:t>
      </w:r>
    </w:p>
    <w:p w14:paraId="4B52A682" w14:textId="77777777" w:rsidR="00385E82" w:rsidRPr="00385E82" w:rsidRDefault="00385E82" w:rsidP="00385E82">
      <w:pPr>
        <w:widowControl w:val="0"/>
        <w:autoSpaceDE w:val="0"/>
        <w:autoSpaceDN w:val="0"/>
        <w:adjustRightInd w:val="0"/>
        <w:spacing w:line="360" w:lineRule="auto"/>
        <w:rPr>
          <w:noProof/>
        </w:rPr>
      </w:pPr>
      <w:r w:rsidRPr="00385E82">
        <w:rPr>
          <w:noProof/>
        </w:rPr>
        <w:t>R Core Team. 2021. R: A Language and Environment for Statistical Computing [Internet]. https://www.r-project.org/</w:t>
      </w:r>
    </w:p>
    <w:p w14:paraId="3CCA9893" w14:textId="77777777" w:rsidR="00385E82" w:rsidRPr="00385E82" w:rsidRDefault="00385E82" w:rsidP="00385E82">
      <w:pPr>
        <w:widowControl w:val="0"/>
        <w:autoSpaceDE w:val="0"/>
        <w:autoSpaceDN w:val="0"/>
        <w:adjustRightInd w:val="0"/>
        <w:spacing w:line="360" w:lineRule="auto"/>
        <w:rPr>
          <w:noProof/>
        </w:rPr>
      </w:pPr>
      <w:r w:rsidRPr="00385E82">
        <w:rPr>
          <w:noProof/>
        </w:rPr>
        <w:t>Reist JD, Wrona FJ, Prowse TD, Power M, Dempson JB, Beamish RJ, King JR, Carmichael TJ, Sawatzky CD. 2006. General effects of climate change on Arctic fishes and fish populations. AMBIO A J Hum Environ. 35(7):370–380.</w:t>
      </w:r>
    </w:p>
    <w:p w14:paraId="434C26F4" w14:textId="77777777" w:rsidR="00385E82" w:rsidRPr="00385E82" w:rsidRDefault="00385E82" w:rsidP="00385E82">
      <w:pPr>
        <w:widowControl w:val="0"/>
        <w:autoSpaceDE w:val="0"/>
        <w:autoSpaceDN w:val="0"/>
        <w:adjustRightInd w:val="0"/>
        <w:spacing w:line="360" w:lineRule="auto"/>
        <w:rPr>
          <w:noProof/>
        </w:rPr>
      </w:pPr>
      <w:r w:rsidRPr="00385E82">
        <w:rPr>
          <w:noProof/>
        </w:rPr>
        <w:t xml:space="preserve">Rook BJ, Hansen MJ, Goldsworthy CA, Ray BA, Gorman OT, Yule DL, Bronte CR. 2021. Was historical cisco Coregonus artedi yield consistent with contemporary recruitment and abundance </w:t>
      </w:r>
      <w:r w:rsidRPr="00385E82">
        <w:rPr>
          <w:noProof/>
        </w:rPr>
        <w:lastRenderedPageBreak/>
        <w:t>in Lake Superior? Fish Manag Ecol.</w:t>
      </w:r>
    </w:p>
    <w:p w14:paraId="5B7F3987" w14:textId="77777777" w:rsidR="00385E82" w:rsidRPr="00385E82" w:rsidRDefault="00385E82" w:rsidP="00385E82">
      <w:pPr>
        <w:widowControl w:val="0"/>
        <w:autoSpaceDE w:val="0"/>
        <w:autoSpaceDN w:val="0"/>
        <w:adjustRightInd w:val="0"/>
        <w:spacing w:line="360" w:lineRule="auto"/>
        <w:rPr>
          <w:noProof/>
        </w:rPr>
      </w:pPr>
      <w:r w:rsidRPr="00385E82">
        <w:rPr>
          <w:noProof/>
        </w:rPr>
        <w:t>Rougeux C, Gagnaire P-A, Praebel K, Seehausen O, Bernatchez L. 2018. Convergent transcriptomic landscapes under polygenic selection accompany inter- continental parallel evolution within a Nearctic Coregonus (Salmonidae) sister- species complex. bioRxiv [Internet]. https://www.biorxiv.org/content/biorxiv/early/2018/04/30/311464.full.pdf</w:t>
      </w:r>
    </w:p>
    <w:p w14:paraId="3ACED68C" w14:textId="77777777" w:rsidR="00385E82" w:rsidRPr="00385E82" w:rsidRDefault="00385E82" w:rsidP="00385E82">
      <w:pPr>
        <w:widowControl w:val="0"/>
        <w:autoSpaceDE w:val="0"/>
        <w:autoSpaceDN w:val="0"/>
        <w:adjustRightInd w:val="0"/>
        <w:spacing w:line="360" w:lineRule="auto"/>
        <w:rPr>
          <w:noProof/>
        </w:rPr>
      </w:pPr>
      <w:r w:rsidRPr="00385E82">
        <w:rPr>
          <w:noProof/>
        </w:rPr>
        <w:t>Schindler DE, Armstrong JB, Reed TE. 2015. The portfolio concept in ecology and evolution. Front Ecol Environ. 13(5):257–263.</w:t>
      </w:r>
    </w:p>
    <w:p w14:paraId="2C097EEB" w14:textId="77777777" w:rsidR="00385E82" w:rsidRPr="00385E82" w:rsidRDefault="00385E82" w:rsidP="00385E82">
      <w:pPr>
        <w:widowControl w:val="0"/>
        <w:autoSpaceDE w:val="0"/>
        <w:autoSpaceDN w:val="0"/>
        <w:adjustRightInd w:val="0"/>
        <w:spacing w:line="360" w:lineRule="auto"/>
        <w:rPr>
          <w:noProof/>
        </w:rPr>
      </w:pPr>
      <w:r w:rsidRPr="00385E82">
        <w:rPr>
          <w:noProof/>
        </w:rPr>
        <w:t>Schindler DE, Hilborn R, Chasco B, Boatright CP, Quinn TP, Rogers LA, Webster MS. 2010. Population diversity and the portfolio effect in an exploited species. Nature. 465(7298):609–612.</w:t>
      </w:r>
    </w:p>
    <w:p w14:paraId="0356D0D8" w14:textId="77777777" w:rsidR="00385E82" w:rsidRPr="00385E82" w:rsidRDefault="00385E82" w:rsidP="00385E82">
      <w:pPr>
        <w:widowControl w:val="0"/>
        <w:autoSpaceDE w:val="0"/>
        <w:autoSpaceDN w:val="0"/>
        <w:adjustRightInd w:val="0"/>
        <w:spacing w:line="360" w:lineRule="auto"/>
        <w:rPr>
          <w:noProof/>
        </w:rPr>
      </w:pPr>
      <w:r w:rsidRPr="00385E82">
        <w:rPr>
          <w:noProof/>
        </w:rPr>
        <w:t>Schindler DW, Beaty KG, Fee EJ, Cruikshank DR, DeBruyn ER, Findlay DL, Linsey GA, Shearer JA, Stainton MP, Turner MA. 1990. Effects of Climatic Warming on Lakes of the Central Boreal Forest. Science. 250(4983):967–970.</w:t>
      </w:r>
    </w:p>
    <w:p w14:paraId="3496AF48" w14:textId="77777777" w:rsidR="00385E82" w:rsidRPr="00385E82" w:rsidRDefault="00385E82" w:rsidP="00385E82">
      <w:pPr>
        <w:widowControl w:val="0"/>
        <w:autoSpaceDE w:val="0"/>
        <w:autoSpaceDN w:val="0"/>
        <w:adjustRightInd w:val="0"/>
        <w:spacing w:line="360" w:lineRule="auto"/>
        <w:rPr>
          <w:noProof/>
        </w:rPr>
      </w:pPr>
      <w:r w:rsidRPr="00385E82">
        <w:rPr>
          <w:noProof/>
        </w:rPr>
        <w:t>Stewart TR, Mäkinen M, Goulon C, Guillard J, Marjomäki TJ, Lasne E, Karjalainen J, Stockwell JD. 2021. Influence of warming temperatures on coregonine embryogenesis within and among species. Hydrobiologia. 848(18):4363–4385.</w:t>
      </w:r>
    </w:p>
    <w:p w14:paraId="13CF3B92" w14:textId="77777777" w:rsidR="00385E82" w:rsidRPr="00385E82" w:rsidRDefault="00385E82" w:rsidP="00385E82">
      <w:pPr>
        <w:widowControl w:val="0"/>
        <w:autoSpaceDE w:val="0"/>
        <w:autoSpaceDN w:val="0"/>
        <w:adjustRightInd w:val="0"/>
        <w:spacing w:line="360" w:lineRule="auto"/>
        <w:rPr>
          <w:noProof/>
        </w:rPr>
      </w:pPr>
      <w:r w:rsidRPr="00385E82">
        <w:rPr>
          <w:noProof/>
        </w:rPr>
        <w:t>Stewart TR, Vinson MR, Stockwell JD. 2021. Shining a light on Laurentian Great Lakes cisco (Coregonus artedi): how ice coverage may impact embryonic development. J Great Lakes Res.</w:t>
      </w:r>
    </w:p>
    <w:p w14:paraId="102CFE6C" w14:textId="77777777" w:rsidR="00385E82" w:rsidRPr="00385E82" w:rsidRDefault="00385E82" w:rsidP="00385E82">
      <w:pPr>
        <w:widowControl w:val="0"/>
        <w:autoSpaceDE w:val="0"/>
        <w:autoSpaceDN w:val="0"/>
        <w:adjustRightInd w:val="0"/>
        <w:spacing w:line="360" w:lineRule="auto"/>
        <w:rPr>
          <w:noProof/>
        </w:rPr>
      </w:pPr>
      <w:r w:rsidRPr="00385E82">
        <w:rPr>
          <w:noProof/>
        </w:rPr>
        <w:t>Stockwell JD, Ebener MP, Black JA, Gorman OT, Hrabik TR, Kinnunen RE, Mattes WP, Oyadomari JK, Schram ST, Schreiner DR, et al. 2009. A Synthesis of Cisco Recovery in Lake Superior: Implications for Native Fish Rehabilitation in the Laurentian Great Lakes. North Am J Fish Manag. 29(3):626–652.</w:t>
      </w:r>
    </w:p>
    <w:p w14:paraId="2929396C" w14:textId="77777777" w:rsidR="00385E82" w:rsidRPr="00385E82" w:rsidRDefault="00385E82" w:rsidP="00385E82">
      <w:pPr>
        <w:widowControl w:val="0"/>
        <w:autoSpaceDE w:val="0"/>
        <w:autoSpaceDN w:val="0"/>
        <w:adjustRightInd w:val="0"/>
        <w:spacing w:line="360" w:lineRule="auto"/>
        <w:rPr>
          <w:noProof/>
        </w:rPr>
      </w:pPr>
      <w:r w:rsidRPr="00385E82">
        <w:rPr>
          <w:noProof/>
        </w:rPr>
        <w:t>Sunday JM. 2020. When do fish succumb to heat? Science. 369(6499):35–36.</w:t>
      </w:r>
    </w:p>
    <w:p w14:paraId="2D8CA2F3" w14:textId="77777777" w:rsidR="00385E82" w:rsidRPr="00385E82" w:rsidRDefault="00385E82" w:rsidP="00385E82">
      <w:pPr>
        <w:widowControl w:val="0"/>
        <w:autoSpaceDE w:val="0"/>
        <w:autoSpaceDN w:val="0"/>
        <w:adjustRightInd w:val="0"/>
        <w:spacing w:line="360" w:lineRule="auto"/>
        <w:rPr>
          <w:noProof/>
        </w:rPr>
      </w:pPr>
      <w:r w:rsidRPr="00385E82">
        <w:rPr>
          <w:noProof/>
        </w:rPr>
        <w:t>Tingley III RW, Paukert C, Sass GG, Jacobson PC, Hansen GJA, Lynch AJ, Shannon PD. 2019. Adapting to climate change: guidance for the management of inland glacial lake fisheries. Lake Reserv Manag. 35(4):435–452.</w:t>
      </w:r>
    </w:p>
    <w:p w14:paraId="07541F65" w14:textId="77777777" w:rsidR="00385E82" w:rsidRPr="00385E82" w:rsidRDefault="00385E82" w:rsidP="00385E82">
      <w:pPr>
        <w:widowControl w:val="0"/>
        <w:autoSpaceDE w:val="0"/>
        <w:autoSpaceDN w:val="0"/>
        <w:adjustRightInd w:val="0"/>
        <w:spacing w:line="360" w:lineRule="auto"/>
        <w:rPr>
          <w:noProof/>
        </w:rPr>
      </w:pPr>
      <w:r w:rsidRPr="00385E82">
        <w:rPr>
          <w:noProof/>
        </w:rPr>
        <w:t>Titze DJ, Austin JA. 2014. Winter thermal structure of Lake Superior. Limnol Oceanogr. 59(4):1336–1348.</w:t>
      </w:r>
    </w:p>
    <w:p w14:paraId="4145145F" w14:textId="77777777" w:rsidR="00385E82" w:rsidRPr="00385E82" w:rsidRDefault="00385E82" w:rsidP="00385E82">
      <w:pPr>
        <w:widowControl w:val="0"/>
        <w:autoSpaceDE w:val="0"/>
        <w:autoSpaceDN w:val="0"/>
        <w:adjustRightInd w:val="0"/>
        <w:spacing w:line="360" w:lineRule="auto"/>
        <w:rPr>
          <w:noProof/>
        </w:rPr>
      </w:pPr>
      <w:r w:rsidRPr="00385E82">
        <w:rPr>
          <w:noProof/>
        </w:rPr>
        <w:t>Verburg P, Antenucci JP. 2010. Persistent unstable atmospheric boundary layer enhances sensible and latent heat loss in a tropical great lake: Lake Tanganyika. J Geophys Res Atmos. 115(D11).</w:t>
      </w:r>
    </w:p>
    <w:p w14:paraId="122B6093" w14:textId="77777777" w:rsidR="00385E82" w:rsidRPr="00385E82" w:rsidRDefault="00385E82" w:rsidP="00385E82">
      <w:pPr>
        <w:widowControl w:val="0"/>
        <w:autoSpaceDE w:val="0"/>
        <w:autoSpaceDN w:val="0"/>
        <w:adjustRightInd w:val="0"/>
        <w:spacing w:line="360" w:lineRule="auto"/>
        <w:rPr>
          <w:noProof/>
        </w:rPr>
      </w:pPr>
      <w:r w:rsidRPr="00385E82">
        <w:rPr>
          <w:noProof/>
        </w:rPr>
        <w:t xml:space="preserve">Ware DM. 1975. Relation between egg size, growth, and natural mortality of larval fish. J Fish </w:t>
      </w:r>
      <w:r w:rsidRPr="00385E82">
        <w:rPr>
          <w:noProof/>
        </w:rPr>
        <w:lastRenderedPageBreak/>
        <w:t>Board Canada. 32(12):2503–2512.</w:t>
      </w:r>
    </w:p>
    <w:p w14:paraId="252495A3" w14:textId="77777777" w:rsidR="00385E82" w:rsidRPr="00385E82" w:rsidRDefault="00385E82" w:rsidP="00385E82">
      <w:pPr>
        <w:widowControl w:val="0"/>
        <w:autoSpaceDE w:val="0"/>
        <w:autoSpaceDN w:val="0"/>
        <w:adjustRightInd w:val="0"/>
        <w:spacing w:line="360" w:lineRule="auto"/>
        <w:rPr>
          <w:noProof/>
        </w:rPr>
      </w:pPr>
      <w:r w:rsidRPr="00385E82">
        <w:rPr>
          <w:noProof/>
        </w:rPr>
        <w:t>Winslow LA, Read JS, Hansen GJA, Rose KC, Robertson DM. 2017. Seasonality of change: Summer warming rates do not fully represent effects of climate change on lake temperatures. Limnol Oceanogr. 62(5):2168–2178.</w:t>
      </w:r>
    </w:p>
    <w:p w14:paraId="078D4477" w14:textId="77777777" w:rsidR="00385E82" w:rsidRPr="00385E82" w:rsidRDefault="00385E82" w:rsidP="00385E82">
      <w:pPr>
        <w:widowControl w:val="0"/>
        <w:autoSpaceDE w:val="0"/>
        <w:autoSpaceDN w:val="0"/>
        <w:adjustRightInd w:val="0"/>
        <w:spacing w:line="360" w:lineRule="auto"/>
        <w:rPr>
          <w:noProof/>
        </w:rPr>
      </w:pPr>
      <w:r w:rsidRPr="00385E82">
        <w:rPr>
          <w:noProof/>
        </w:rPr>
        <w:t>Woolway RI, Kraemer BM, Lenters JD, Merchant CJ, O’Reilly CM, Sharma S. 2020. Global lake responses to climate change. Nat Rev Earth Environ. 1(8):388–403.</w:t>
      </w:r>
    </w:p>
    <w:p w14:paraId="51885030" w14:textId="77777777" w:rsidR="00385E82" w:rsidRPr="00385E82" w:rsidRDefault="00385E82" w:rsidP="00385E82">
      <w:pPr>
        <w:widowControl w:val="0"/>
        <w:autoSpaceDE w:val="0"/>
        <w:autoSpaceDN w:val="0"/>
        <w:adjustRightInd w:val="0"/>
        <w:spacing w:line="360" w:lineRule="auto"/>
        <w:rPr>
          <w:noProof/>
        </w:rPr>
      </w:pPr>
      <w:r w:rsidRPr="00385E82">
        <w:rPr>
          <w:noProof/>
        </w:rPr>
        <w:t>Zhang L, Zhao Y, Hein-Griggs D, Ciborowski JJH. 2018. Projected monthly temperature changes of the Great Lakes Basin. Environ Res. 167:453–467.</w:t>
      </w:r>
    </w:p>
    <w:p w14:paraId="717A421A" w14:textId="75791BCC" w:rsidR="000C3FBD" w:rsidRDefault="00CE5143" w:rsidP="00385E82">
      <w:pPr>
        <w:widowControl w:val="0"/>
        <w:autoSpaceDE w:val="0"/>
        <w:autoSpaceDN w:val="0"/>
        <w:adjustRightInd w:val="0"/>
        <w:spacing w:line="360" w:lineRule="auto"/>
      </w:pPr>
      <w:r>
        <w:fldChar w:fldCharType="end"/>
      </w:r>
      <w:r w:rsidR="000C3FBD">
        <w:br w:type="page"/>
      </w:r>
    </w:p>
    <w:p w14:paraId="03E0109B" w14:textId="46792A76" w:rsidR="0074412D" w:rsidRDefault="00AE3A16" w:rsidP="00426287">
      <w:pPr>
        <w:widowControl w:val="0"/>
        <w:autoSpaceDE w:val="0"/>
        <w:autoSpaceDN w:val="0"/>
        <w:adjustRightInd w:val="0"/>
        <w:spacing w:line="360" w:lineRule="auto"/>
        <w:rPr>
          <w:b/>
        </w:rPr>
      </w:pPr>
      <w:r>
        <w:rPr>
          <w:b/>
        </w:rPr>
        <w:lastRenderedPageBreak/>
        <w:t>Figure</w:t>
      </w:r>
      <w:r w:rsidR="00095D65">
        <w:rPr>
          <w:b/>
        </w:rPr>
        <w:t>s</w:t>
      </w:r>
      <w:r>
        <w:rPr>
          <w:b/>
        </w:rPr>
        <w:t>:</w:t>
      </w:r>
    </w:p>
    <w:p w14:paraId="45E9C760" w14:textId="4D42DD6F" w:rsidR="0074412D" w:rsidRDefault="0074412D" w:rsidP="00426287">
      <w:pPr>
        <w:spacing w:line="360" w:lineRule="auto"/>
      </w:pPr>
    </w:p>
    <w:p w14:paraId="1935BAD3" w14:textId="27A275EC" w:rsidR="00426287" w:rsidRDefault="00F2199F" w:rsidP="00F2199F">
      <w:pPr>
        <w:spacing w:line="360" w:lineRule="auto"/>
        <w:jc w:val="center"/>
      </w:pPr>
      <w:r>
        <w:rPr>
          <w:noProof/>
        </w:rPr>
        <w:drawing>
          <wp:inline distT="0" distB="0" distL="0" distR="0" wp14:anchorId="1E92A698" wp14:editId="7CDB7DE1">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A593A8C" w14:textId="74A7F062" w:rsidR="00426287" w:rsidRDefault="00AE3A16" w:rsidP="00426287">
      <w:pPr>
        <w:pStyle w:val="Heading4"/>
        <w:spacing w:before="0" w:after="0" w:line="360" w:lineRule="auto"/>
      </w:pPr>
      <w:bookmarkStart w:id="78" w:name="_heading=h.5bdcu2dkwmry" w:colFirst="0" w:colLast="0"/>
      <w:bookmarkEnd w:id="78"/>
      <w:r>
        <w:rPr>
          <w:b w:val="0"/>
        </w:rPr>
        <w:t xml:space="preserve">Figure 1. </w:t>
      </w:r>
      <w:commentRangeStart w:id="79"/>
      <w:commentRangeStart w:id="80"/>
      <w:r>
        <w:rPr>
          <w:b w:val="0"/>
        </w:rPr>
        <w:t>Mean larval survival (%)</w:t>
      </w:r>
      <w:del w:id="81" w:author="Taylor Stewart" w:date="2021-09-07T13:06:00Z">
        <w:r w:rsidDel="00150786">
          <w:rPr>
            <w:b w:val="0"/>
          </w:rPr>
          <w:delText xml:space="preserve"> </w:delText>
        </w:r>
      </w:del>
      <w:ins w:id="82" w:author="Taylor Stewart" w:date="2021-09-07T13:06:00Z">
        <w:r w:rsidR="00150786">
          <w:rPr>
            <w:b w:val="0"/>
          </w:rPr>
          <w:t xml:space="preserve"> </w:t>
        </w:r>
      </w:ins>
      <w:r>
        <w:rPr>
          <w:b w:val="0"/>
        </w:rPr>
        <w:t>for larval cisco (</w:t>
      </w:r>
      <w:r>
        <w:rPr>
          <w:b w:val="0"/>
          <w:i/>
        </w:rPr>
        <w:t>Coregonus artedi</w:t>
      </w:r>
      <w:r>
        <w:rPr>
          <w:b w:val="0"/>
        </w:rPr>
        <w:t xml:space="preserve">) </w:t>
      </w:r>
      <w:ins w:id="83" w:author="Taylor Stewart" w:date="2021-09-07T13:06:00Z">
        <w:r w:rsidR="00150786">
          <w:rPr>
            <w:b w:val="0"/>
          </w:rPr>
          <w:t xml:space="preserve">60-days post-hatch </w:t>
        </w:r>
      </w:ins>
      <w:r>
        <w:rPr>
          <w:b w:val="0"/>
        </w:rPr>
        <w:t xml:space="preserve">from Lakes Superior and </w:t>
      </w:r>
      <w:commentRangeEnd w:id="79"/>
      <w:r w:rsidR="001C7B93">
        <w:rPr>
          <w:rStyle w:val="CommentReference"/>
          <w:b w:val="0"/>
        </w:rPr>
        <w:commentReference w:id="79"/>
      </w:r>
      <w:commentRangeEnd w:id="80"/>
      <w:r w:rsidR="00150786">
        <w:rPr>
          <w:rStyle w:val="CommentReference"/>
          <w:b w:val="0"/>
        </w:rPr>
        <w:commentReference w:id="80"/>
      </w:r>
      <w:r>
        <w:rPr>
          <w:b w:val="0"/>
        </w:rPr>
        <w:t>Ontario incubated at</w:t>
      </w:r>
      <w:commentRangeStart w:id="84"/>
      <w:commentRangeStart w:id="85"/>
      <w:r>
        <w:rPr>
          <w:b w:val="0"/>
        </w:rPr>
        <w:t xml:space="preserve"> 2.0, 4.4</w:t>
      </w:r>
      <w:commentRangeEnd w:id="84"/>
      <w:r w:rsidR="00F32E51">
        <w:rPr>
          <w:rStyle w:val="CommentReference"/>
          <w:b w:val="0"/>
        </w:rPr>
        <w:commentReference w:id="84"/>
      </w:r>
      <w:commentRangeEnd w:id="85"/>
      <w:r w:rsidR="005C572B">
        <w:rPr>
          <w:rStyle w:val="CommentReference"/>
          <w:b w:val="0"/>
        </w:rPr>
        <w:commentReference w:id="85"/>
      </w:r>
      <w:r>
        <w:rPr>
          <w:b w:val="0"/>
        </w:rPr>
        <w:t xml:space="preserve">, 6.9, and 8.9°C across replicate rearing tanks. Error bars indicate standard error. Lake Superior mean survival estimates are </w:t>
      </w:r>
      <w:proofErr w:type="spellStart"/>
      <w:r>
        <w:rPr>
          <w:b w:val="0"/>
        </w:rPr>
        <w:t>unreplicated</w:t>
      </w:r>
      <w:proofErr w:type="spellEnd"/>
      <w:r>
        <w:rPr>
          <w:b w:val="0"/>
        </w:rPr>
        <w:t xml:space="preserve"> and thus do not have error estimates.</w:t>
      </w:r>
      <w:r w:rsidR="00426287">
        <w:br w:type="page"/>
      </w:r>
    </w:p>
    <w:p w14:paraId="77901034" w14:textId="4587ABEE" w:rsidR="000C3FBD" w:rsidRPr="000C3FBD" w:rsidRDefault="00F2199F" w:rsidP="00F2199F">
      <w:pPr>
        <w:spacing w:line="360" w:lineRule="auto"/>
        <w:jc w:val="center"/>
      </w:pPr>
      <w:r>
        <w:rPr>
          <w:noProof/>
        </w:rPr>
        <w:lastRenderedPageBreak/>
        <w:drawing>
          <wp:inline distT="0" distB="0" distL="0" distR="0" wp14:anchorId="00DBA0C2" wp14:editId="365FF8B5">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C1289E6" w14:textId="37D97ADD" w:rsidR="00426287" w:rsidRDefault="00AE3A16" w:rsidP="00426287">
      <w:pPr>
        <w:pStyle w:val="Heading4"/>
        <w:spacing w:before="0" w:after="0" w:line="360" w:lineRule="auto"/>
      </w:pPr>
      <w:bookmarkStart w:id="86" w:name="_heading=h.pnaq0ap3goyc" w:colFirst="0" w:colLast="0"/>
      <w:bookmarkEnd w:id="86"/>
      <w:r>
        <w:rPr>
          <w:b w:val="0"/>
        </w:rPr>
        <w:t xml:space="preserve">Figure 2. </w:t>
      </w:r>
      <w:commentRangeStart w:id="87"/>
      <w:commentRangeStart w:id="88"/>
      <w:r>
        <w:rPr>
          <w:b w:val="0"/>
        </w:rPr>
        <w:t>Mean absolute growth rates (mm day</w:t>
      </w:r>
      <w:r>
        <w:rPr>
          <w:b w:val="0"/>
          <w:vertAlign w:val="superscript"/>
        </w:rPr>
        <w:t>-1</w:t>
      </w:r>
      <w:r>
        <w:rPr>
          <w:b w:val="0"/>
        </w:rPr>
        <w:t>) for larval cisco (</w:t>
      </w:r>
      <w:r>
        <w:rPr>
          <w:b w:val="0"/>
          <w:i/>
        </w:rPr>
        <w:t>Coregonus artedi</w:t>
      </w:r>
      <w:r>
        <w:rPr>
          <w:b w:val="0"/>
        </w:rPr>
        <w:t xml:space="preserve">) </w:t>
      </w:r>
      <w:ins w:id="89" w:author="Taylor Stewart" w:date="2021-09-07T13:07:00Z">
        <w:r w:rsidR="00150786">
          <w:rPr>
            <w:b w:val="0"/>
          </w:rPr>
          <w:t xml:space="preserve">60-days post-hatch </w:t>
        </w:r>
      </w:ins>
      <w:r>
        <w:rPr>
          <w:b w:val="0"/>
        </w:rPr>
        <w:t xml:space="preserve">from lakes Superior and Ontario incubated at 2.0, 4.4, 6.9, and 8.9°C. </w:t>
      </w:r>
      <w:commentRangeEnd w:id="87"/>
      <w:r w:rsidR="00C55254">
        <w:rPr>
          <w:rStyle w:val="CommentReference"/>
          <w:b w:val="0"/>
        </w:rPr>
        <w:commentReference w:id="87"/>
      </w:r>
      <w:commentRangeEnd w:id="88"/>
      <w:r w:rsidR="00150786">
        <w:rPr>
          <w:rStyle w:val="CommentReference"/>
          <w:b w:val="0"/>
        </w:rPr>
        <w:commentReference w:id="88"/>
      </w:r>
      <w:r>
        <w:rPr>
          <w:b w:val="0"/>
        </w:rPr>
        <w:t xml:space="preserve">Error bars indicate 95% bootstrapped confidence intervals. Letters indicate </w:t>
      </w:r>
      <w:r>
        <w:rPr>
          <w:b w:val="0"/>
          <w:highlight w:val="white"/>
        </w:rPr>
        <w:t>overlap</w:t>
      </w:r>
      <w:r>
        <w:rPr>
          <w:b w:val="0"/>
          <w:color w:val="222222"/>
          <w:highlight w:val="white"/>
        </w:rPr>
        <w:t xml:space="preserve"> of the observed mean </w:t>
      </w:r>
      <w:r>
        <w:rPr>
          <w:b w:val="0"/>
        </w:rPr>
        <w:t xml:space="preserve">absolute growth rate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w:t>
      </w:r>
      <w:r w:rsidR="00426287">
        <w:br w:type="page"/>
      </w:r>
    </w:p>
    <w:p w14:paraId="51574123" w14:textId="573FA426" w:rsidR="000C3FBD" w:rsidRPr="000C3FBD" w:rsidRDefault="00F2199F" w:rsidP="00F2199F">
      <w:pPr>
        <w:spacing w:line="360" w:lineRule="auto"/>
        <w:jc w:val="center"/>
      </w:pPr>
      <w:r>
        <w:rPr>
          <w:noProof/>
        </w:rPr>
        <w:lastRenderedPageBreak/>
        <w:drawing>
          <wp:inline distT="0" distB="0" distL="0" distR="0" wp14:anchorId="3F89171A" wp14:editId="40CA9080">
            <wp:extent cx="5043948" cy="5043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5606" cy="5045606"/>
                    </a:xfrm>
                    <a:prstGeom prst="rect">
                      <a:avLst/>
                    </a:prstGeom>
                  </pic:spPr>
                </pic:pic>
              </a:graphicData>
            </a:graphic>
          </wp:inline>
        </w:drawing>
      </w:r>
    </w:p>
    <w:p w14:paraId="78DFB81C" w14:textId="77777777" w:rsidR="0074412D" w:rsidRDefault="00AE3A16" w:rsidP="00426287">
      <w:pPr>
        <w:pStyle w:val="Heading4"/>
        <w:spacing w:before="0" w:after="0" w:line="360" w:lineRule="auto"/>
        <w:rPr>
          <w:b w:val="0"/>
        </w:rPr>
      </w:pPr>
      <w:bookmarkStart w:id="90" w:name="_heading=h.xpb08nto9401" w:colFirst="0" w:colLast="0"/>
      <w:bookmarkEnd w:id="90"/>
      <w:r>
        <w:rPr>
          <w:b w:val="0"/>
        </w:rPr>
        <w:t>Figure 3. Critical thermal maxima (</w:t>
      </w:r>
      <w:proofErr w:type="spellStart"/>
      <w:r>
        <w:rPr>
          <w:b w:val="0"/>
        </w:rPr>
        <w:t>CTMax</w:t>
      </w:r>
      <w:proofErr w:type="spellEnd"/>
      <w:r>
        <w:rPr>
          <w:b w:val="0"/>
        </w:rPr>
        <w:t>; °C) for larval cisco (</w:t>
      </w:r>
      <w:r>
        <w:rPr>
          <w:b w:val="0"/>
          <w:i/>
        </w:rPr>
        <w:t>Coregonus artedi</w:t>
      </w:r>
      <w:r>
        <w:rPr>
          <w:b w:val="0"/>
        </w:rPr>
        <w:t xml:space="preserve">) from lakes Superior and Ontario incubated at 2.0, 4.4, and 6.9°C. Error bars indicate 95% bootstrapped confidence intervals. Letters indicate </w:t>
      </w:r>
      <w:r>
        <w:rPr>
          <w:b w:val="0"/>
          <w:highlight w:val="white"/>
        </w:rPr>
        <w:t>overlap</w:t>
      </w:r>
      <w:r>
        <w:rPr>
          <w:b w:val="0"/>
          <w:color w:val="222222"/>
          <w:highlight w:val="white"/>
        </w:rPr>
        <w:t xml:space="preserve"> of the observed </w:t>
      </w:r>
      <w:proofErr w:type="spellStart"/>
      <w:r>
        <w:rPr>
          <w:b w:val="0"/>
          <w:color w:val="222222"/>
          <w:highlight w:val="white"/>
        </w:rPr>
        <w:t>CTMax</w:t>
      </w:r>
      <w:proofErr w:type="spellEnd"/>
      <w:r>
        <w:rPr>
          <w:b w:val="0"/>
        </w:rPr>
        <w:t xml:space="preserv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 Sample sizes are indicated in parentheses.</w:t>
      </w:r>
    </w:p>
    <w:sectPr w:rsidR="0074412D" w:rsidSect="00893E11">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eeler, Kevin M" w:date="2021-08-06T09:34:00Z" w:initials="KKM">
    <w:p w14:paraId="4C3716D1" w14:textId="77777777" w:rsidR="00634586" w:rsidRDefault="00634586">
      <w:pPr>
        <w:pStyle w:val="CommentText"/>
      </w:pPr>
      <w:r>
        <w:rPr>
          <w:rStyle w:val="CommentReference"/>
        </w:rPr>
        <w:annotationRef/>
      </w:r>
      <w:r>
        <w:t xml:space="preserve">A nice transition. Is there a way to thread that needle of stating “For autumn [to winter] spawners[, such as </w:t>
      </w:r>
      <w:proofErr w:type="spellStart"/>
      <w:r>
        <w:t>coreogonines</w:t>
      </w:r>
      <w:proofErr w:type="spellEnd"/>
      <w:r>
        <w:t xml:space="preserve">] spawning later in the </w:t>
      </w:r>
      <w:proofErr w:type="gramStart"/>
      <w:r>
        <w:t>season…”</w:t>
      </w:r>
      <w:proofErr w:type="gramEnd"/>
    </w:p>
    <w:p w14:paraId="236F87F9" w14:textId="77777777" w:rsidR="00634586" w:rsidRDefault="00634586">
      <w:pPr>
        <w:pStyle w:val="CommentText"/>
      </w:pPr>
    </w:p>
    <w:p w14:paraId="45D17595" w14:textId="047260F1" w:rsidR="00634586" w:rsidRDefault="00634586">
      <w:pPr>
        <w:pStyle w:val="CommentText"/>
      </w:pPr>
      <w:r>
        <w:t>Or in the next paragraph, state that they “are cold, stenothermic, autumn spawning fishes...”</w:t>
      </w:r>
    </w:p>
  </w:comment>
  <w:comment w:id="3" w:author="Taylor Stewart" w:date="2021-09-07T12:06:00Z" w:initials="TS">
    <w:p w14:paraId="1837DAAF" w14:textId="0CA506D4" w:rsidR="00335324" w:rsidRDefault="00335324">
      <w:pPr>
        <w:pStyle w:val="CommentText"/>
      </w:pPr>
      <w:r>
        <w:rPr>
          <w:rStyle w:val="CommentReference"/>
        </w:rPr>
        <w:annotationRef/>
      </w:r>
      <w:r>
        <w:t>Made first suggested change. The second is inappropriate because not all coregonines are autumn-spawners.</w:t>
      </w:r>
    </w:p>
  </w:comment>
  <w:comment w:id="5" w:author="Keeler, Kevin M" w:date="2021-08-06T09:43:00Z" w:initials="KKM">
    <w:p w14:paraId="050859EC" w14:textId="2D99B150" w:rsidR="00634586" w:rsidRDefault="00634586">
      <w:pPr>
        <w:pStyle w:val="CommentText"/>
      </w:pPr>
      <w:r>
        <w:rPr>
          <w:rStyle w:val="CommentReference"/>
        </w:rPr>
        <w:annotationRef/>
      </w:r>
      <w:r>
        <w:t>This mostly satisfies the previous comment about autumn spawners. You go into greater detail here, but I think you can still add an autumn spawner comment in the previous paragraph’s first sentence.</w:t>
      </w:r>
    </w:p>
  </w:comment>
  <w:comment w:id="6" w:author="Taylor Stewart" w:date="2021-09-07T12:07:00Z" w:initials="TS">
    <w:p w14:paraId="7B6D0079" w14:textId="7F2BE779" w:rsidR="00335324" w:rsidRDefault="00335324">
      <w:pPr>
        <w:pStyle w:val="CommentText"/>
      </w:pPr>
      <w:r>
        <w:rPr>
          <w:rStyle w:val="CommentReference"/>
        </w:rPr>
        <w:annotationRef/>
      </w:r>
      <w:r>
        <w:t>Done.</w:t>
      </w:r>
    </w:p>
  </w:comment>
  <w:comment w:id="7" w:author="Keeler, Kevin M" w:date="2021-07-14T15:37:00Z" w:initials="KKM">
    <w:p w14:paraId="6A61BED7" w14:textId="0098A63A" w:rsidR="00634586" w:rsidRDefault="00634586">
      <w:pPr>
        <w:pStyle w:val="CommentText"/>
      </w:pPr>
      <w:r>
        <w:rPr>
          <w:rStyle w:val="CommentReference"/>
        </w:rPr>
        <w:annotationRef/>
      </w:r>
      <w:r>
        <w:t xml:space="preserve">In the Detroit River, we are seeing this with Lake Whitefish. They are hatching fairly early and then don’t remain in the system. Either they die from starvation due to early hatch with no large population of easily captured zooplankton being present, or they drift into Lake Erie to find such prey Likely the former. They hatch in April and are only captured into May. Peak zooplankton occurring within the </w:t>
      </w:r>
      <w:proofErr w:type="gramStart"/>
      <w:r>
        <w:t>spring time</w:t>
      </w:r>
      <w:proofErr w:type="gramEnd"/>
      <w:r>
        <w:t xml:space="preserve"> frame for larval fish not until  mid-June. This coincides with higher collections of larval yellow perch and rainbow smelt. Both of those species have a protracted period of 30-40 days being captured in the system, and with no yolk-sac. Compared to whitefish who are captured for maybe 15 days, and with primarily yolk sac for the duration of that time.</w:t>
      </w:r>
    </w:p>
  </w:comment>
  <w:comment w:id="8" w:author="Keeler, Kevin M" w:date="2021-08-06T09:59:00Z" w:initials="KKM">
    <w:p w14:paraId="47784E3E" w14:textId="77777777" w:rsidR="00634586" w:rsidRDefault="00634586">
      <w:pPr>
        <w:pStyle w:val="CommentText"/>
      </w:pPr>
      <w:r>
        <w:rPr>
          <w:rStyle w:val="CommentReference"/>
        </w:rPr>
        <w:annotationRef/>
      </w:r>
      <w:r>
        <w:t xml:space="preserve">I know this wasn’t the purpose, but I would have loved to see deformities as well (blue-sac disease, polycephaly, early mortality syndrome, </w:t>
      </w:r>
      <w:proofErr w:type="spellStart"/>
      <w:r>
        <w:t>etc</w:t>
      </w:r>
      <w:proofErr w:type="spellEnd"/>
      <w:r>
        <w:t>).</w:t>
      </w:r>
    </w:p>
    <w:p w14:paraId="1ACECF76" w14:textId="0CD9F2E6" w:rsidR="00634586" w:rsidRDefault="00634586">
      <w:pPr>
        <w:pStyle w:val="CommentText"/>
      </w:pPr>
      <w:r>
        <w:t>Maybe another paper…?</w:t>
      </w:r>
    </w:p>
  </w:comment>
  <w:comment w:id="9" w:author="Taylor Stewart" w:date="2021-09-07T12:07:00Z" w:initials="TS">
    <w:p w14:paraId="3066B9CB" w14:textId="32E8B1BF" w:rsidR="00335324" w:rsidRDefault="00335324">
      <w:pPr>
        <w:pStyle w:val="CommentText"/>
      </w:pPr>
      <w:r>
        <w:rPr>
          <w:rStyle w:val="CommentReference"/>
        </w:rPr>
        <w:annotationRef/>
      </w:r>
      <w:r>
        <w:t>Nothing in the works on my end – sorry!</w:t>
      </w:r>
    </w:p>
  </w:comment>
  <w:comment w:id="13" w:author="Keeler, Kevin M" w:date="2021-08-06T14:21:00Z" w:initials="KKM">
    <w:p w14:paraId="7293A649" w14:textId="28686410" w:rsidR="00634586" w:rsidRDefault="00634586">
      <w:pPr>
        <w:pStyle w:val="CommentText"/>
      </w:pPr>
      <w:r>
        <w:rPr>
          <w:rStyle w:val="CommentReference"/>
        </w:rPr>
        <w:annotationRef/>
      </w:r>
      <w:r>
        <w:t>I am now realizing the work that had to be completed as you entered into covid protocols. Cheers!</w:t>
      </w:r>
    </w:p>
  </w:comment>
  <w:comment w:id="14" w:author="Taylor Stewart" w:date="2021-09-07T12:08:00Z" w:initials="TS">
    <w:p w14:paraId="15C6E564" w14:textId="1E07F6E0" w:rsidR="00335324" w:rsidRDefault="00335324">
      <w:pPr>
        <w:pStyle w:val="CommentText"/>
      </w:pPr>
      <w:r>
        <w:rPr>
          <w:rStyle w:val="CommentReference"/>
        </w:rPr>
        <w:annotationRef/>
      </w:r>
      <w:r>
        <w:t>Yes! Some very long lonesome months in the lab.</w:t>
      </w:r>
    </w:p>
  </w:comment>
  <w:comment w:id="15" w:author="Keeler, Kevin M" w:date="2021-08-06T10:07:00Z" w:initials="KKM">
    <w:p w14:paraId="1A54792B" w14:textId="1F45F89F" w:rsidR="00634586" w:rsidRDefault="00634586">
      <w:pPr>
        <w:pStyle w:val="CommentText"/>
      </w:pPr>
      <w:r>
        <w:rPr>
          <w:rStyle w:val="CommentReference"/>
        </w:rPr>
        <w:annotationRef/>
      </w:r>
      <w:r>
        <w:t xml:space="preserve">As we have dealt with this before, or have enjoyed the musings of what makes a cisco a cisco (snout, gill rakers, </w:t>
      </w:r>
      <w:proofErr w:type="spellStart"/>
      <w:r>
        <w:t>etc</w:t>
      </w:r>
      <w:proofErr w:type="spellEnd"/>
      <w:r>
        <w:t xml:space="preserve">), or a species a species, (and also me not being a geneticist) but to clarify, these are all confirmed ‘pure’ cisco ala ‘a single </w:t>
      </w:r>
      <w:proofErr w:type="gramStart"/>
      <w:r>
        <w:t>species’</w:t>
      </w:r>
      <w:proofErr w:type="gramEnd"/>
      <w:r>
        <w:t>? These are not parents that looked like cisco, but may have been lake whitefish or any other coregonine? I don’t have access to Stewart 2021a, but I assumed it is confirmed in detail within there.</w:t>
      </w:r>
    </w:p>
  </w:comment>
  <w:comment w:id="16" w:author="Taylor Stewart" w:date="2021-09-07T12:09:00Z" w:initials="TS">
    <w:p w14:paraId="3EBAF780" w14:textId="6966780A" w:rsidR="00335324" w:rsidRDefault="00335324">
      <w:pPr>
        <w:pStyle w:val="CommentText"/>
      </w:pPr>
      <w:r>
        <w:rPr>
          <w:rStyle w:val="CommentReference"/>
        </w:rPr>
        <w:annotationRef/>
      </w:r>
      <w:r>
        <w:t xml:space="preserve">They were visually </w:t>
      </w:r>
      <w:r w:rsidRPr="00335324">
        <w:t xml:space="preserve">discerned </w:t>
      </w:r>
      <w:r>
        <w:t>from other coregonines but no genetics to confirm ‘pure’ cisco.</w:t>
      </w:r>
    </w:p>
  </w:comment>
  <w:comment w:id="18" w:author="Keeler, Kevin M" w:date="2021-07-14T15:04:00Z" w:initials="KKM">
    <w:p w14:paraId="2BC67E03" w14:textId="18027C03" w:rsidR="00634586" w:rsidRDefault="00634586">
      <w:pPr>
        <w:pStyle w:val="CommentText"/>
      </w:pPr>
      <w:r>
        <w:rPr>
          <w:rStyle w:val="CommentReference"/>
        </w:rPr>
        <w:annotationRef/>
      </w:r>
      <w:r>
        <w:t xml:space="preserve">We do the same thing here now following advice from Roger Gordan at Jordan River. </w:t>
      </w:r>
      <w:proofErr w:type="spellStart"/>
      <w:r>
        <w:t>Were</w:t>
      </w:r>
      <w:proofErr w:type="spellEnd"/>
      <w:r>
        <w:t xml:space="preserve"> using a likely inappropriate salmon feed that was more formulated for piscivorous feeders.</w:t>
      </w:r>
    </w:p>
  </w:comment>
  <w:comment w:id="20" w:author="Keeler, Kevin M" w:date="2021-07-14T15:09:00Z" w:initials="KKM">
    <w:p w14:paraId="2CC0DF8B" w14:textId="77777777" w:rsidR="00634586" w:rsidRDefault="00634586">
      <w:pPr>
        <w:pStyle w:val="CommentText"/>
      </w:pPr>
      <w:r>
        <w:rPr>
          <w:rStyle w:val="CommentReference"/>
        </w:rPr>
        <w:annotationRef/>
      </w:r>
      <w:r>
        <w:t xml:space="preserve">Because there are multiple types of </w:t>
      </w:r>
      <w:proofErr w:type="spellStart"/>
      <w:r>
        <w:t>Otohime</w:t>
      </w:r>
      <w:proofErr w:type="spellEnd"/>
      <w:r>
        <w:t xml:space="preserve"> A (A, A1, A2), it may be best to include the feed size.</w:t>
      </w:r>
    </w:p>
    <w:p w14:paraId="24FBAA96" w14:textId="06371316" w:rsidR="00634586" w:rsidRDefault="00634586">
      <w:pPr>
        <w:pStyle w:val="CommentText"/>
      </w:pPr>
      <w:r>
        <w:t xml:space="preserve">An amazing </w:t>
      </w:r>
      <w:proofErr w:type="gramStart"/>
      <w:r>
        <w:t>amount</w:t>
      </w:r>
      <w:proofErr w:type="gramEnd"/>
      <w:r>
        <w:t xml:space="preserve"> of papers do not note these sort of details. Incredibly important for replication. And I am biased because of what I do, but I cannot stress the importance (even if it gets added to a supplemental information section).</w:t>
      </w:r>
    </w:p>
  </w:comment>
  <w:comment w:id="21" w:author="Taylor Stewart" w:date="2021-09-07T12:17:00Z" w:initials="TS">
    <w:p w14:paraId="34CDEEFD" w14:textId="1274DE80" w:rsidR="00335324" w:rsidRDefault="00335324">
      <w:pPr>
        <w:pStyle w:val="CommentText"/>
      </w:pPr>
      <w:r>
        <w:rPr>
          <w:rStyle w:val="CommentReference"/>
        </w:rPr>
        <w:annotationRef/>
      </w:r>
      <w:r>
        <w:t xml:space="preserve">Changed to </w:t>
      </w:r>
      <w:proofErr w:type="spellStart"/>
      <w:r>
        <w:t>Otohime</w:t>
      </w:r>
      <w:proofErr w:type="spellEnd"/>
      <w:r>
        <w:t xml:space="preserve"> A1</w:t>
      </w:r>
      <w:r w:rsidR="000D0882">
        <w:t xml:space="preserve"> (75-150um)</w:t>
      </w:r>
    </w:p>
  </w:comment>
  <w:comment w:id="23" w:author="Keeler, Kevin M" w:date="2021-07-14T15:20:00Z" w:initials="KKM">
    <w:p w14:paraId="7E36A1C3" w14:textId="6420873F" w:rsidR="00634586" w:rsidRDefault="00634586">
      <w:pPr>
        <w:pStyle w:val="CommentText"/>
      </w:pPr>
      <w:r>
        <w:rPr>
          <w:rStyle w:val="CommentReference"/>
        </w:rPr>
        <w:annotationRef/>
      </w:r>
      <w:r>
        <w:t>We’ve pushed as late as 2 weeks post-hatch for feeding. Some instances of at least adding food to get them familiar with food items even if their yolk is not absorbed.</w:t>
      </w:r>
    </w:p>
    <w:p w14:paraId="663062AB" w14:textId="64D8B1B3" w:rsidR="00634586" w:rsidRDefault="00634586">
      <w:pPr>
        <w:pStyle w:val="CommentText"/>
      </w:pPr>
      <w:proofErr w:type="spellStart"/>
      <w:r>
        <w:t>Ackiss</w:t>
      </w:r>
      <w:proofErr w:type="spellEnd"/>
      <w:r>
        <w:t xml:space="preserve"> said that Tunison didn’t do a transition and moved straight to dry feed. Some argue against the nutritional value of “un-enhanced” brine being fed at all (either enhance brine with phytoplankton, yeast, or </w:t>
      </w:r>
      <w:proofErr w:type="spellStart"/>
      <w:r>
        <w:t>Selco</w:t>
      </w:r>
      <w:proofErr w:type="spellEnd"/>
      <w:r>
        <w:t>). But live moving food does seem to at least create interest in food items.</w:t>
      </w:r>
    </w:p>
  </w:comment>
  <w:comment w:id="26" w:author="Keeler, Kevin M" w:date="2021-08-06T14:27:00Z" w:initials="KKM">
    <w:p w14:paraId="131EDB64" w14:textId="5F52ADE9" w:rsidR="00634586" w:rsidRDefault="00634586">
      <w:pPr>
        <w:pStyle w:val="CommentText"/>
      </w:pPr>
      <w:r>
        <w:rPr>
          <w:rStyle w:val="CommentReference"/>
        </w:rPr>
        <w:annotationRef/>
      </w:r>
      <w:r>
        <w:t xml:space="preserve">I apologize that I did not look this part up. But there should be </w:t>
      </w:r>
      <w:proofErr w:type="gramStart"/>
      <w:r>
        <w:t>an</w:t>
      </w:r>
      <w:proofErr w:type="gramEnd"/>
      <w:r>
        <w:t xml:space="preserve"> number of papers that categorize the acclimation period for moving to a new system.</w:t>
      </w:r>
    </w:p>
  </w:comment>
  <w:comment w:id="28" w:author="Keeler, Kevin M" w:date="2021-08-06T10:27:00Z" w:initials="KKM">
    <w:p w14:paraId="0E04635C" w14:textId="77777777" w:rsidR="00634586" w:rsidRDefault="00634586">
      <w:pPr>
        <w:pStyle w:val="CommentText"/>
      </w:pPr>
      <w:r>
        <w:rPr>
          <w:rStyle w:val="CommentReference"/>
        </w:rPr>
        <w:annotationRef/>
      </w:r>
      <w:r>
        <w:t xml:space="preserve">May have to change from ‘deceased’ to “all larvae met endpoint criteria”. </w:t>
      </w:r>
    </w:p>
    <w:p w14:paraId="17A0B574" w14:textId="4B21DE84" w:rsidR="00634586" w:rsidRDefault="00634586">
      <w:pPr>
        <w:pStyle w:val="CommentText"/>
      </w:pPr>
      <w:r>
        <w:t>As you are already describing, the fish are not dead at that point. It is near with certainty that loss of buoyancy or righting reflex does not constitute death or a lack of a heart pumping blood.</w:t>
      </w:r>
    </w:p>
  </w:comment>
  <w:comment w:id="29" w:author="Keeler, Kevin M" w:date="2021-08-06T10:29:00Z" w:initials="KKM">
    <w:p w14:paraId="1C2EDD85" w14:textId="77777777" w:rsidR="00634586" w:rsidRDefault="00634586">
      <w:pPr>
        <w:pStyle w:val="CommentText"/>
      </w:pPr>
      <w:r>
        <w:rPr>
          <w:rStyle w:val="CommentReference"/>
        </w:rPr>
        <w:annotationRef/>
      </w:r>
      <w:r>
        <w:t xml:space="preserve">My leading question here is that some anecdotal evidence points to larval shrinkage with ethanol. So immediate photographing/measuring after euthanasia (if done with ethanol) is important. Fixatives vs. preservatives are important to discern. </w:t>
      </w:r>
    </w:p>
    <w:p w14:paraId="5DEB4A6A" w14:textId="77777777" w:rsidR="00634586" w:rsidRDefault="00634586">
      <w:pPr>
        <w:pStyle w:val="CommentText"/>
      </w:pPr>
    </w:p>
    <w:p w14:paraId="79A2BEA7" w14:textId="157F1C2C" w:rsidR="00634586" w:rsidRDefault="00634586">
      <w:pPr>
        <w:pStyle w:val="CommentText"/>
      </w:pPr>
      <w:r>
        <w:t>All things being equal, there likely wasn’t a difference (or an effect from) between using the same preservation method and the different rearing and challenge temperatures.</w:t>
      </w:r>
    </w:p>
  </w:comment>
  <w:comment w:id="30" w:author="Taylor Stewart" w:date="2021-09-07T12:24:00Z" w:initials="TS">
    <w:p w14:paraId="529C15A9" w14:textId="2BE0B37F" w:rsidR="00E5462C" w:rsidRDefault="00E5462C">
      <w:pPr>
        <w:pStyle w:val="CommentText"/>
      </w:pPr>
      <w:r>
        <w:rPr>
          <w:rStyle w:val="CommentReference"/>
        </w:rPr>
        <w:annotationRef/>
      </w:r>
      <w:r>
        <w:t>All larvae were photographed prior to preservation (ethanol). In the eye of IACUC, ethanol is not a euthanasia method. We used a high dose AQUI-S, which is a clove oil based anesthetic to euthanize and should not have any effect of larval shrinkage.</w:t>
      </w:r>
    </w:p>
  </w:comment>
  <w:comment w:id="35" w:author="Keeler, Kevin M" w:date="2021-08-06T10:32:00Z" w:initials="KKM">
    <w:p w14:paraId="01ACC0E7" w14:textId="1EE2CF6B" w:rsidR="00634586" w:rsidRDefault="00634586">
      <w:pPr>
        <w:pStyle w:val="CommentText"/>
      </w:pPr>
      <w:r>
        <w:rPr>
          <w:rStyle w:val="CommentReference"/>
        </w:rPr>
        <w:annotationRef/>
      </w:r>
      <w:r>
        <w:t xml:space="preserve">This may be answering my previous question. Is the elapsed time referring to the total rearing time, or the time from death to measurement? </w:t>
      </w:r>
    </w:p>
  </w:comment>
  <w:comment w:id="36" w:author="Taylor Stewart" w:date="2021-09-07T12:28:00Z" w:initials="TS">
    <w:p w14:paraId="6D3F5111" w14:textId="68D7B58B" w:rsidR="006D2C63" w:rsidRDefault="006D2C63">
      <w:pPr>
        <w:pStyle w:val="CommentText"/>
      </w:pPr>
      <w:r>
        <w:rPr>
          <w:rStyle w:val="CommentReference"/>
        </w:rPr>
        <w:annotationRef/>
      </w:r>
      <w:r>
        <w:t>Just the time in the thermal challenge. Changed to reflect that better.</w:t>
      </w:r>
    </w:p>
  </w:comment>
  <w:comment w:id="41" w:author="Keeler, Kevin M" w:date="2021-07-14T15:25:00Z" w:initials="KKM">
    <w:p w14:paraId="35D174F3" w14:textId="015E9C1D" w:rsidR="00634586" w:rsidRDefault="00634586">
      <w:pPr>
        <w:pStyle w:val="CommentText"/>
      </w:pPr>
      <w:r>
        <w:rPr>
          <w:rStyle w:val="CommentReference"/>
        </w:rPr>
        <w:annotationRef/>
      </w:r>
      <w:r>
        <w:t>It may be best to leave it as this. Adding more information may create numerous other questions that ultimately won’t go anywhere.</w:t>
      </w:r>
    </w:p>
  </w:comment>
  <w:comment w:id="42" w:author="Keeler, Kevin M" w:date="2021-08-05T14:39:00Z" w:initials="KKM">
    <w:p w14:paraId="15A3161D" w14:textId="77777777" w:rsidR="00634586" w:rsidRDefault="00634586">
      <w:pPr>
        <w:pStyle w:val="CommentText"/>
      </w:pPr>
      <w:r>
        <w:rPr>
          <w:rStyle w:val="CommentReference"/>
        </w:rPr>
        <w:annotationRef/>
      </w:r>
      <w:r>
        <w:t>But curious as to which point in acclimation they did end up dying?</w:t>
      </w:r>
    </w:p>
    <w:p w14:paraId="6836017F" w14:textId="77777777" w:rsidR="00634586" w:rsidRDefault="00634586">
      <w:pPr>
        <w:pStyle w:val="CommentText"/>
      </w:pPr>
      <w:r>
        <w:t xml:space="preserve">Was it the same 10C bath as everyone else? Or conducted at a different time than 6, 4, and 2. </w:t>
      </w:r>
    </w:p>
    <w:p w14:paraId="63BA859B" w14:textId="50BB3B25" w:rsidR="00634586" w:rsidRDefault="00634586">
      <w:pPr>
        <w:pStyle w:val="CommentText"/>
      </w:pPr>
      <w:r>
        <w:t>Presuming these were the first to be transferred, maybe just worked out the kinks of being transferred?</w:t>
      </w:r>
    </w:p>
  </w:comment>
  <w:comment w:id="43" w:author="Taylor Stewart" w:date="2021-09-07T12:29:00Z" w:initials="TS">
    <w:p w14:paraId="715BAB8E" w14:textId="51B2D427" w:rsidR="006D2C63" w:rsidRDefault="006D2C63">
      <w:pPr>
        <w:pStyle w:val="CommentText"/>
      </w:pPr>
      <w:r>
        <w:rPr>
          <w:rStyle w:val="CommentReference"/>
        </w:rPr>
        <w:annotationRef/>
      </w:r>
      <w:r>
        <w:t xml:space="preserve">Each temperature treatment was done at a different time – based on when 50% hatch occurred. I have my hypotheses to why they died but no way to prove. Likely a result of just working out the kinks. </w:t>
      </w:r>
    </w:p>
  </w:comment>
  <w:comment w:id="45" w:author="Keeler, Kevin M" w:date="2021-07-14T15:24:00Z" w:initials="KKM">
    <w:p w14:paraId="7A5407B0" w14:textId="2D8811CC" w:rsidR="00634586" w:rsidRDefault="00634586">
      <w:pPr>
        <w:pStyle w:val="CommentText"/>
      </w:pPr>
      <w:r>
        <w:rPr>
          <w:rStyle w:val="CommentReference"/>
        </w:rPr>
        <w:annotationRef/>
      </w:r>
      <w:r>
        <w:t>I have no issue with this word. JGLR may.</w:t>
      </w:r>
    </w:p>
  </w:comment>
  <w:comment w:id="46" w:author="Keeler, Kevin M" w:date="2021-08-05T14:41:00Z" w:initials="KKM">
    <w:p w14:paraId="75428AF4" w14:textId="62FCFD49" w:rsidR="00634586" w:rsidRDefault="00634586">
      <w:pPr>
        <w:pStyle w:val="CommentText"/>
      </w:pPr>
      <w:r>
        <w:rPr>
          <w:rStyle w:val="CommentReference"/>
        </w:rPr>
        <w:annotationRef/>
      </w:r>
      <w:r>
        <w:t>Agreed.</w:t>
      </w:r>
    </w:p>
  </w:comment>
  <w:comment w:id="50" w:author="Keeler, Kevin M" w:date="2021-08-06T11:34:00Z" w:initials="KKM">
    <w:p w14:paraId="6EB1EAA3" w14:textId="219F8247" w:rsidR="00634586" w:rsidRDefault="00634586">
      <w:pPr>
        <w:pStyle w:val="CommentText"/>
      </w:pPr>
      <w:r>
        <w:rPr>
          <w:rStyle w:val="CommentReference"/>
        </w:rPr>
        <w:annotationRef/>
      </w:r>
      <w:proofErr w:type="gramStart"/>
      <w:r>
        <w:t>So</w:t>
      </w:r>
      <w:proofErr w:type="gramEnd"/>
      <w:r>
        <w:t xml:space="preserve"> they actually increase in Ontario (on average) at 4C as well. But those are no different than 2 or 6.</w:t>
      </w:r>
    </w:p>
    <w:p w14:paraId="1F940C30" w14:textId="77777777" w:rsidR="00634586" w:rsidRDefault="00634586">
      <w:pPr>
        <w:pStyle w:val="CommentText"/>
      </w:pPr>
      <w:proofErr w:type="gramStart"/>
      <w:r>
        <w:t>So</w:t>
      </w:r>
      <w:proofErr w:type="gramEnd"/>
      <w:r>
        <w:t xml:space="preserve"> the phrasing gets a little confusing.</w:t>
      </w:r>
    </w:p>
    <w:p w14:paraId="5B5FF11D" w14:textId="5AA4B3DA" w:rsidR="00634586" w:rsidRDefault="00634586">
      <w:pPr>
        <w:pStyle w:val="CommentText"/>
      </w:pPr>
      <w:r>
        <w:t>Lowest growth rates in each lakes at the lowest 2 and 4 temps, okay.</w:t>
      </w:r>
    </w:p>
    <w:p w14:paraId="582A1894" w14:textId="77777777" w:rsidR="00634586" w:rsidRDefault="00634586">
      <w:pPr>
        <w:pStyle w:val="CommentText"/>
      </w:pPr>
      <w:r>
        <w:t>And I understand what you are saying with this. There just may be a better way to say it.</w:t>
      </w:r>
    </w:p>
    <w:p w14:paraId="3C417325" w14:textId="6528FE77" w:rsidR="00634586" w:rsidRDefault="00634586">
      <w:pPr>
        <w:pStyle w:val="CommentText"/>
      </w:pPr>
      <w:r>
        <w:t>“…growth rates were highest [significantly higher] at 6.9 for Superior and 8 for Ontario.</w:t>
      </w:r>
    </w:p>
  </w:comment>
  <w:comment w:id="51" w:author="Taylor Stewart" w:date="2021-09-07T12:41:00Z" w:initials="TS">
    <w:p w14:paraId="2539F3D1" w14:textId="47A6866B" w:rsidR="000C3CB7" w:rsidRDefault="000C3CB7">
      <w:pPr>
        <w:pStyle w:val="CommentText"/>
      </w:pPr>
      <w:r>
        <w:rPr>
          <w:rStyle w:val="CommentReference"/>
        </w:rPr>
        <w:annotationRef/>
      </w:r>
      <w:r>
        <w:t>Done.</w:t>
      </w:r>
    </w:p>
  </w:comment>
  <w:comment w:id="55" w:author="Keeler, Kevin M" w:date="2021-08-06T11:31:00Z" w:initials="KKM">
    <w:p w14:paraId="391AE840" w14:textId="77777777" w:rsidR="00634586" w:rsidRDefault="00634586">
      <w:pPr>
        <w:pStyle w:val="CommentText"/>
      </w:pPr>
      <w:r>
        <w:rPr>
          <w:rStyle w:val="CommentReference"/>
        </w:rPr>
        <w:annotationRef/>
      </w:r>
      <w:r>
        <w:t>Is ‘between’ better here?</w:t>
      </w:r>
    </w:p>
    <w:p w14:paraId="73DAE96D" w14:textId="69088406" w:rsidR="00634586" w:rsidRDefault="00634586">
      <w:pPr>
        <w:pStyle w:val="CommentText"/>
      </w:pPr>
      <w:r>
        <w:t>Because this is a comparison between the growth rates between lakes at each of those temperatures?</w:t>
      </w:r>
    </w:p>
    <w:p w14:paraId="50DD5402" w14:textId="77777777" w:rsidR="00634586" w:rsidRDefault="00634586">
      <w:pPr>
        <w:pStyle w:val="CommentText"/>
      </w:pPr>
    </w:p>
    <w:p w14:paraId="59C718EF" w14:textId="35712676" w:rsidR="00634586" w:rsidRDefault="00634586">
      <w:pPr>
        <w:pStyle w:val="CommentText"/>
      </w:pPr>
    </w:p>
  </w:comment>
  <w:comment w:id="58" w:author="Keeler, Kevin M" w:date="2021-08-06T11:41:00Z" w:initials="KKM">
    <w:p w14:paraId="73E8F257" w14:textId="7D551A48" w:rsidR="00634586" w:rsidRDefault="00634586">
      <w:pPr>
        <w:pStyle w:val="CommentText"/>
      </w:pPr>
      <w:r>
        <w:rPr>
          <w:rStyle w:val="CommentReference"/>
        </w:rPr>
        <w:annotationRef/>
      </w:r>
      <w:r>
        <w:t>All of this is very interesting. Makes me wonder if ration levels would somehow affect the limit. Fish fed at higher temps, and fed proportionally higher food rates, somehow could survive just as long.</w:t>
      </w:r>
    </w:p>
    <w:p w14:paraId="192282B0" w14:textId="297E4CCB" w:rsidR="00634586" w:rsidRDefault="00634586">
      <w:pPr>
        <w:pStyle w:val="CommentText"/>
      </w:pPr>
      <w:r>
        <w:t xml:space="preserve">Would fit the mismatch hypothesis if they </w:t>
      </w:r>
      <w:proofErr w:type="gramStart"/>
      <w:r>
        <w:t>did.</w:t>
      </w:r>
      <w:proofErr w:type="gramEnd"/>
      <w:r>
        <w:t xml:space="preserve"> </w:t>
      </w:r>
    </w:p>
  </w:comment>
  <w:comment w:id="60" w:author="Keeler, Kevin M" w:date="2021-08-06T11:45:00Z" w:initials="KKM">
    <w:p w14:paraId="397EDA6C" w14:textId="77777777" w:rsidR="00634586" w:rsidRDefault="00634586">
      <w:pPr>
        <w:pStyle w:val="CommentText"/>
      </w:pPr>
      <w:r>
        <w:rPr>
          <w:rStyle w:val="CommentReference"/>
        </w:rPr>
        <w:annotationRef/>
      </w:r>
      <w:r>
        <w:t>Not necessarily.</w:t>
      </w:r>
    </w:p>
    <w:p w14:paraId="459A0842" w14:textId="4A690202" w:rsidR="00634586" w:rsidRDefault="00634586">
      <w:pPr>
        <w:pStyle w:val="CommentText"/>
      </w:pPr>
      <w:r>
        <w:t>Warmest for Ontario(8). Warmer for Superior (4,6,8 increasingly). This is probably me being too literal, but the sentiment is still there that warmest temps increase growth rates the most.</w:t>
      </w:r>
    </w:p>
    <w:p w14:paraId="20496B83" w14:textId="5AC15300" w:rsidR="00634586" w:rsidRDefault="00634586">
      <w:pPr>
        <w:pStyle w:val="CommentText"/>
      </w:pPr>
    </w:p>
  </w:comment>
  <w:comment w:id="61" w:author="Keeler, Kevin M" w:date="2021-08-05T14:45:00Z" w:initials="KKM">
    <w:p w14:paraId="1AB77CD8" w14:textId="0091B870" w:rsidR="00634586" w:rsidRDefault="00634586">
      <w:pPr>
        <w:pStyle w:val="CommentText"/>
      </w:pPr>
      <w:r>
        <w:rPr>
          <w:rStyle w:val="CommentReference"/>
        </w:rPr>
        <w:annotationRef/>
      </w:r>
      <w:r>
        <w:t xml:space="preserve">Surprised they immediately took to feeding. Did they? </w:t>
      </w:r>
    </w:p>
    <w:p w14:paraId="715D4121" w14:textId="730A9A73" w:rsidR="00634586" w:rsidRDefault="00634586">
      <w:pPr>
        <w:pStyle w:val="CommentText"/>
      </w:pPr>
      <w:r>
        <w:t>All things being equal, you could provide food immediately after feeding. Or under a scenario more likely for those at 8, not provide food, thus simulating a more comparable climate change scenario.</w:t>
      </w:r>
    </w:p>
    <w:p w14:paraId="78D422BD" w14:textId="548D829C" w:rsidR="00634586" w:rsidRDefault="00634586">
      <w:pPr>
        <w:pStyle w:val="CommentText"/>
      </w:pPr>
      <w:r>
        <w:t xml:space="preserve">Also curious about the type of brine used, de </w:t>
      </w:r>
      <w:proofErr w:type="spellStart"/>
      <w:r>
        <w:t>chorionated</w:t>
      </w:r>
      <w:proofErr w:type="spellEnd"/>
      <w:r>
        <w:t xml:space="preserve">? Bleach treated? </w:t>
      </w:r>
      <w:proofErr w:type="spellStart"/>
      <w:r>
        <w:t>Etc</w:t>
      </w:r>
      <w:proofErr w:type="spellEnd"/>
      <w:r>
        <w:t>? This is just me thinking about the mass mortality of the 8C fish and if a bad batch of brine early on was responsible for the thermal tolerance studies. Grasping at straws.</w:t>
      </w:r>
    </w:p>
    <w:p w14:paraId="17D89DC1" w14:textId="47724F6B" w:rsidR="00634586" w:rsidRDefault="00634586">
      <w:pPr>
        <w:pStyle w:val="CommentText"/>
      </w:pPr>
      <w:r>
        <w:t>Also update in the methods that artemia was provided immediately after hatch.</w:t>
      </w:r>
    </w:p>
  </w:comment>
  <w:comment w:id="62" w:author="Taylor Stewart" w:date="2021-09-07T12:46:00Z" w:initials="TS">
    <w:p w14:paraId="2B9D6727" w14:textId="2A75D68B" w:rsidR="000C3CB7" w:rsidRDefault="000C3CB7">
      <w:pPr>
        <w:pStyle w:val="CommentText"/>
      </w:pPr>
      <w:r>
        <w:rPr>
          <w:rStyle w:val="CommentReference"/>
        </w:rPr>
        <w:annotationRef/>
      </w:r>
      <w:r>
        <w:t xml:space="preserve">We did not quantify feeding success. The amount of food was provided based on the estimated number of larvae and biomass. All tanks did have uneaten food. We wanted to keep the larval rearing conditions constant to </w:t>
      </w:r>
      <w:r w:rsidR="001842A6">
        <w:t>eliminate confounding factors with our question regarding incubation temps on larval success.</w:t>
      </w:r>
    </w:p>
    <w:p w14:paraId="30925006" w14:textId="77777777" w:rsidR="000C3CB7" w:rsidRDefault="000C3CB7">
      <w:pPr>
        <w:pStyle w:val="CommentText"/>
      </w:pPr>
    </w:p>
    <w:p w14:paraId="158F2C91" w14:textId="234F1320" w:rsidR="000C3CB7" w:rsidRDefault="000C3CB7">
      <w:pPr>
        <w:pStyle w:val="CommentText"/>
      </w:pPr>
      <w:r>
        <w:t>Artemia were just regular, nothing special done. Dechlorinated water was used. No bleach treatment.</w:t>
      </w:r>
    </w:p>
  </w:comment>
  <w:comment w:id="63" w:author="Keeler, Kevin M" w:date="2021-08-06T11:55:00Z" w:initials="KKM">
    <w:p w14:paraId="714990F7" w14:textId="02D3547F" w:rsidR="00634586" w:rsidRDefault="00634586">
      <w:pPr>
        <w:pStyle w:val="CommentText"/>
      </w:pPr>
      <w:r>
        <w:rPr>
          <w:rStyle w:val="CommentReference"/>
        </w:rPr>
        <w:annotationRef/>
      </w:r>
      <w:r>
        <w:t xml:space="preserve">Again, cannot stress enough that we are now likely to try multiple rearing temps within our lab and compared across other labs with </w:t>
      </w:r>
      <w:proofErr w:type="spellStart"/>
      <w:r>
        <w:t>Kiyi</w:t>
      </w:r>
      <w:proofErr w:type="spellEnd"/>
      <w:r>
        <w:t>. Should be interesting to see the mortality rate.</w:t>
      </w:r>
    </w:p>
  </w:comment>
  <w:comment w:id="64" w:author="Taylor Stewart" w:date="2021-09-07T12:50:00Z" w:initials="TS">
    <w:p w14:paraId="7FAC96EA" w14:textId="75AEC03C" w:rsidR="001842A6" w:rsidRDefault="001842A6">
      <w:pPr>
        <w:pStyle w:val="CommentText"/>
      </w:pPr>
      <w:r>
        <w:rPr>
          <w:rStyle w:val="CommentReference"/>
        </w:rPr>
        <w:annotationRef/>
      </w:r>
      <w:r>
        <w:t>Good!</w:t>
      </w:r>
    </w:p>
  </w:comment>
  <w:comment w:id="65" w:author="Keeler, Kevin M" w:date="2021-08-06T12:04:00Z" w:initials="KKM">
    <w:p w14:paraId="30BE8D85" w14:textId="1D6EFB56" w:rsidR="00634586" w:rsidRDefault="00634586">
      <w:pPr>
        <w:pStyle w:val="CommentText"/>
      </w:pPr>
      <w:r>
        <w:rPr>
          <w:rStyle w:val="CommentReference"/>
        </w:rPr>
        <w:annotationRef/>
      </w:r>
      <w:r>
        <w:t xml:space="preserve">This made me go back and check on what survival was calculated from. </w:t>
      </w:r>
      <w:proofErr w:type="gramStart"/>
      <w:r>
        <w:t>So</w:t>
      </w:r>
      <w:proofErr w:type="gramEnd"/>
      <w:r>
        <w:t xml:space="preserve"> 60 days post hatch where at least 50% were hatched. Higher temperatures, that may be 64 days in total? For lower temps, that may be 80+ days? I don’t know. That can vary widely. Something I am interested in.</w:t>
      </w:r>
    </w:p>
    <w:p w14:paraId="7F5DDD31" w14:textId="77777777" w:rsidR="00634586" w:rsidRDefault="00634586">
      <w:pPr>
        <w:pStyle w:val="CommentText"/>
      </w:pPr>
    </w:p>
    <w:p w14:paraId="133C902D" w14:textId="49FFAB7F" w:rsidR="00634586" w:rsidRDefault="00634586">
      <w:pPr>
        <w:pStyle w:val="CommentText"/>
      </w:pPr>
      <w:r>
        <w:t>It also made me think about growth, size at hatch and death, and feed.</w:t>
      </w:r>
    </w:p>
    <w:p w14:paraId="4656FA72" w14:textId="77777777" w:rsidR="00634586" w:rsidRDefault="00634586">
      <w:pPr>
        <w:pStyle w:val="CommentText"/>
      </w:pPr>
      <w:proofErr w:type="spellStart"/>
      <w:r>
        <w:t>Otohime</w:t>
      </w:r>
      <w:proofErr w:type="spellEnd"/>
      <w:r>
        <w:t xml:space="preserve"> A is a 75-250um feed size.</w:t>
      </w:r>
    </w:p>
    <w:p w14:paraId="79F92D35" w14:textId="77777777" w:rsidR="00634586" w:rsidRDefault="00634586">
      <w:pPr>
        <w:pStyle w:val="CommentText"/>
      </w:pPr>
      <w:r>
        <w:t>It may depend on how big they were at hatch 6,7, 8mm? And then their respective growth.</w:t>
      </w:r>
    </w:p>
    <w:p w14:paraId="20AB1F8D" w14:textId="10888302" w:rsidR="00634586" w:rsidRDefault="00634586">
      <w:pPr>
        <w:pStyle w:val="CommentText"/>
      </w:pPr>
      <w:r>
        <w:t xml:space="preserve">At the 8C temp, maybe they grow 4.8 – 6 mm in +60 days. That kind of takes it outside the preferred size for </w:t>
      </w:r>
      <w:proofErr w:type="spellStart"/>
      <w:r>
        <w:t>Otohime</w:t>
      </w:r>
      <w:proofErr w:type="spellEnd"/>
      <w:r>
        <w:t xml:space="preserve"> A. </w:t>
      </w:r>
      <w:proofErr w:type="spellStart"/>
      <w:r>
        <w:t>Otohime</w:t>
      </w:r>
      <w:proofErr w:type="spellEnd"/>
      <w:r>
        <w:t xml:space="preserve"> B or B1 may have been a good combo or transition food.</w:t>
      </w:r>
    </w:p>
    <w:p w14:paraId="31DB5EB7" w14:textId="4CB0DAD5" w:rsidR="00634586" w:rsidRDefault="00634586">
      <w:pPr>
        <w:pStyle w:val="CommentText"/>
      </w:pPr>
      <w:r>
        <w:t xml:space="preserve">I don’t necessarily think going from artemia to </w:t>
      </w:r>
      <w:proofErr w:type="spellStart"/>
      <w:r>
        <w:t>otohime</w:t>
      </w:r>
      <w:proofErr w:type="spellEnd"/>
      <w:r>
        <w:t xml:space="preserve"> starved them especially with those fish at 2,4 growing at half the rate of fish from 8C.</w:t>
      </w:r>
    </w:p>
    <w:p w14:paraId="37C7EF20" w14:textId="760B9DE2" w:rsidR="00634586" w:rsidRDefault="00634586">
      <w:pPr>
        <w:pStyle w:val="CommentText"/>
      </w:pPr>
      <w:r>
        <w:t>And keeping them on Oto A didn’t starve them, but maybe a combo food would have helped as they approached and passed 15mm.</w:t>
      </w:r>
    </w:p>
    <w:p w14:paraId="44D705C6" w14:textId="2EA44A51" w:rsidR="00634586" w:rsidRDefault="00634586">
      <w:pPr>
        <w:pStyle w:val="CommentText"/>
      </w:pPr>
      <w:r>
        <w:t>But it definitely made me think about mortality with fish at 8C. It may be an interesting wrinkle.</w:t>
      </w:r>
    </w:p>
  </w:comment>
  <w:comment w:id="66" w:author="Keeler, Kevin M" w:date="2021-08-06T12:57:00Z" w:initials="KKM">
    <w:p w14:paraId="33A1B3DA" w14:textId="1F5B341A" w:rsidR="00634586" w:rsidRDefault="00634586">
      <w:pPr>
        <w:pStyle w:val="CommentText"/>
      </w:pPr>
      <w:r>
        <w:rPr>
          <w:rStyle w:val="CommentReference"/>
        </w:rPr>
        <w:annotationRef/>
      </w:r>
      <w:r>
        <w:t xml:space="preserve">This is answered with the following sentences at 10-11mm and 9-10mm about. </w:t>
      </w:r>
      <w:r w:rsidR="005C572B">
        <w:t>(This is the egg incubation paper).</w:t>
      </w:r>
    </w:p>
    <w:p w14:paraId="65CC6048" w14:textId="604F1E3D" w:rsidR="00634586" w:rsidRDefault="00634586">
      <w:pPr>
        <w:pStyle w:val="CommentText"/>
      </w:pPr>
      <w:r>
        <w:t>Still the greater growth rate, with the earlier hatch rate likely creates a greater demand on food, and size of food needed.</w:t>
      </w:r>
    </w:p>
  </w:comment>
  <w:comment w:id="67" w:author="Keeler, Kevin M" w:date="2021-08-06T13:02:00Z" w:initials="KKM">
    <w:p w14:paraId="510FEA24" w14:textId="028E663C" w:rsidR="00634586" w:rsidRDefault="00634586">
      <w:pPr>
        <w:pStyle w:val="CommentText"/>
      </w:pPr>
      <w:r>
        <w:rPr>
          <w:rStyle w:val="CommentReference"/>
        </w:rPr>
        <w:annotationRef/>
      </w:r>
      <w:r>
        <w:t>I’d be interested in the length at death as well.</w:t>
      </w:r>
    </w:p>
  </w:comment>
  <w:comment w:id="68" w:author="Taylor Stewart" w:date="2021-09-07T12:52:00Z" w:initials="TS">
    <w:p w14:paraId="76382DEB" w14:textId="1750E86C" w:rsidR="001842A6" w:rsidRDefault="001842A6">
      <w:pPr>
        <w:pStyle w:val="CommentText"/>
      </w:pPr>
      <w:r>
        <w:rPr>
          <w:rStyle w:val="CommentReference"/>
        </w:rPr>
        <w:annotationRef/>
      </w:r>
      <w:r>
        <w:t>Yes, the date of 50% hatching can vary widely among temps (even within a temp among families), but that is also all the more reason to use a fixed date among treatments to standardize.</w:t>
      </w:r>
    </w:p>
    <w:p w14:paraId="29DB25D4" w14:textId="77777777" w:rsidR="001842A6" w:rsidRDefault="001842A6">
      <w:pPr>
        <w:pStyle w:val="CommentText"/>
      </w:pPr>
      <w:r>
        <w:t xml:space="preserve">Most of the mortality in 8C was early so not providing Oto B was not likely a source of mass mortality. </w:t>
      </w:r>
    </w:p>
    <w:p w14:paraId="2785B893" w14:textId="211BEBF0" w:rsidR="001842A6" w:rsidRDefault="001842A6">
      <w:pPr>
        <w:pStyle w:val="CommentText"/>
      </w:pPr>
      <w:r>
        <w:t>Again, we needed to standardize larval conditions to answer our question regarding incubation temps. Certainly good points to follow up on in a study with a less restrictive hypothesis.</w:t>
      </w:r>
    </w:p>
  </w:comment>
  <w:comment w:id="69" w:author="Keeler, Kevin M" w:date="2021-08-05T15:11:00Z" w:initials="KKM">
    <w:p w14:paraId="717AC90E" w14:textId="27DA4961" w:rsidR="00634586" w:rsidRDefault="00634586">
      <w:pPr>
        <w:pStyle w:val="CommentText"/>
      </w:pPr>
      <w:r>
        <w:rPr>
          <w:rStyle w:val="CommentReference"/>
        </w:rPr>
        <w:annotationRef/>
      </w:r>
      <w:r>
        <w:t>Nikki Berry down at Miami U will be completing this study over the next couple years determining if coregonines along with a suite of other species are able to avoid the high UV areas.</w:t>
      </w:r>
    </w:p>
  </w:comment>
  <w:comment w:id="70" w:author="Taylor Stewart" w:date="2021-09-07T12:57:00Z" w:initials="TS">
    <w:p w14:paraId="5CA32BAD" w14:textId="49103F43" w:rsidR="001842A6" w:rsidRDefault="001842A6">
      <w:pPr>
        <w:pStyle w:val="CommentText"/>
      </w:pPr>
      <w:r>
        <w:rPr>
          <w:rStyle w:val="CommentReference"/>
        </w:rPr>
        <w:annotationRef/>
      </w:r>
      <w:r>
        <w:t>We talked with Craig Williamson a while back. UV tolerance is also an interesting question.</w:t>
      </w:r>
    </w:p>
  </w:comment>
  <w:comment w:id="71" w:author="Keeler, Kevin M" w:date="2021-08-06T13:10:00Z" w:initials="KKM">
    <w:p w14:paraId="226A2795" w14:textId="772F1028" w:rsidR="00634586" w:rsidRDefault="00634586">
      <w:pPr>
        <w:pStyle w:val="CommentText"/>
      </w:pPr>
      <w:r>
        <w:rPr>
          <w:rStyle w:val="CommentReference"/>
        </w:rPr>
        <w:annotationRef/>
      </w:r>
      <w:r>
        <w:t xml:space="preserve">A great straight forward and simple </w:t>
      </w:r>
      <w:r w:rsidR="005C572B">
        <w:t>explanation</w:t>
      </w:r>
      <w:r>
        <w:t xml:space="preserve"> for take home.</w:t>
      </w:r>
    </w:p>
  </w:comment>
  <w:comment w:id="72" w:author="Keeler, Kevin M" w:date="2021-08-06T14:29:00Z" w:initials="KKM">
    <w:p w14:paraId="729BC311" w14:textId="60BCE8CD" w:rsidR="005C572B" w:rsidRDefault="005C572B">
      <w:pPr>
        <w:pStyle w:val="CommentText"/>
      </w:pPr>
      <w:r>
        <w:rPr>
          <w:rStyle w:val="CommentReference"/>
        </w:rPr>
        <w:annotationRef/>
      </w:r>
      <w:r>
        <w:t>Correct!</w:t>
      </w:r>
    </w:p>
  </w:comment>
  <w:comment w:id="73" w:author="Keeler, Kevin M" w:date="2021-08-06T13:11:00Z" w:initials="KKM">
    <w:p w14:paraId="3024C53E" w14:textId="75F6224B" w:rsidR="00634586" w:rsidRDefault="00634586">
      <w:pPr>
        <w:pStyle w:val="CommentText"/>
      </w:pPr>
      <w:r>
        <w:rPr>
          <w:rStyle w:val="CommentReference"/>
        </w:rPr>
        <w:annotationRef/>
      </w:r>
      <w:r>
        <w:t xml:space="preserve">See comment about not adding </w:t>
      </w:r>
      <w:r w:rsidR="005C572B">
        <w:t>‘</w:t>
      </w:r>
      <w:r>
        <w:t>in revision</w:t>
      </w:r>
      <w:r w:rsidR="005C572B">
        <w:t>’</w:t>
      </w:r>
      <w:r>
        <w:t xml:space="preserve"> papers.</w:t>
      </w:r>
    </w:p>
  </w:comment>
  <w:comment w:id="75" w:author="Keeler, Kevin M" w:date="2021-08-06T13:12:00Z" w:initials="KKM">
    <w:p w14:paraId="70FDB366" w14:textId="4C2255B7" w:rsidR="00634586" w:rsidRDefault="00634586">
      <w:pPr>
        <w:pStyle w:val="CommentText"/>
      </w:pPr>
      <w:r>
        <w:rPr>
          <w:rStyle w:val="CommentReference"/>
        </w:rPr>
        <w:annotationRef/>
      </w:r>
      <w:r>
        <w:t>Already considering it!</w:t>
      </w:r>
    </w:p>
  </w:comment>
  <w:comment w:id="79" w:author="Keeler, Kevin M" w:date="2021-08-06T12:00:00Z" w:initials="KKM">
    <w:p w14:paraId="7C25B15A" w14:textId="77777777" w:rsidR="00634586" w:rsidRDefault="00634586">
      <w:pPr>
        <w:pStyle w:val="CommentText"/>
      </w:pPr>
      <w:r>
        <w:rPr>
          <w:rStyle w:val="CommentReference"/>
        </w:rPr>
        <w:annotationRef/>
      </w:r>
      <w:r>
        <w:t xml:space="preserve">How long was the survival calculated to? </w:t>
      </w:r>
    </w:p>
    <w:p w14:paraId="3FD6F110" w14:textId="15A16DC2" w:rsidR="00634586" w:rsidRDefault="00634586">
      <w:pPr>
        <w:pStyle w:val="CommentText"/>
      </w:pPr>
      <w:r>
        <w:t>The 60 days post hatch? Good to add for those that are just glancing at this figure.</w:t>
      </w:r>
    </w:p>
  </w:comment>
  <w:comment w:id="80" w:author="Taylor Stewart" w:date="2021-09-07T13:06:00Z" w:initials="TS">
    <w:p w14:paraId="5CB5BB3E" w14:textId="7E2CCA45" w:rsidR="00150786" w:rsidRDefault="00150786">
      <w:pPr>
        <w:pStyle w:val="CommentText"/>
      </w:pPr>
      <w:r>
        <w:rPr>
          <w:rStyle w:val="CommentReference"/>
        </w:rPr>
        <w:annotationRef/>
      </w:r>
      <w:r>
        <w:t>Done.</w:t>
      </w:r>
    </w:p>
  </w:comment>
  <w:comment w:id="84" w:author="Keeler, Kevin M" w:date="2021-07-14T15:10:00Z" w:initials="KKM">
    <w:p w14:paraId="353E47B0" w14:textId="6C937F05" w:rsidR="00634586" w:rsidRDefault="00634586">
      <w:pPr>
        <w:pStyle w:val="CommentText"/>
      </w:pPr>
      <w:r>
        <w:rPr>
          <w:rStyle w:val="CommentReference"/>
        </w:rPr>
        <w:annotationRef/>
      </w:r>
      <w:r>
        <w:t xml:space="preserve">Anecdotally, I’ll note that </w:t>
      </w:r>
      <w:proofErr w:type="spellStart"/>
      <w:r>
        <w:t>Kiyi</w:t>
      </w:r>
      <w:proofErr w:type="spellEnd"/>
      <w:r>
        <w:t xml:space="preserve"> and their hybrids from Lake Superior sent here, LTBBOI, and Tunison did not fare very well. We incubated at 4-5C. Of the 900 or so eyed eggs, a majority hatched with very little fungus. But we maybe have 30 of those fish left. Numerous bumps along the way with new lab users, with some lost due to standpipe return or lack of cleaning. There were several early and late hatches with spinal deformities as well. It is a good note for rearing here in our lab to push temps lower mimicking this study’s temps. </w:t>
      </w:r>
    </w:p>
  </w:comment>
  <w:comment w:id="85" w:author="Keeler, Kevin M" w:date="2021-08-06T14:34:00Z" w:initials="KKM">
    <w:p w14:paraId="27327FF5" w14:textId="141E5D76" w:rsidR="005C572B" w:rsidRDefault="005C572B">
      <w:pPr>
        <w:pStyle w:val="CommentText"/>
      </w:pPr>
      <w:r>
        <w:rPr>
          <w:rStyle w:val="CommentReference"/>
        </w:rPr>
        <w:annotationRef/>
      </w:r>
      <w:r>
        <w:t>Hatch was beyond 500 TTUs as well.</w:t>
      </w:r>
    </w:p>
  </w:comment>
  <w:comment w:id="87" w:author="Keeler, Kevin M" w:date="2021-08-06T14:55:00Z" w:initials="KKM">
    <w:p w14:paraId="01E7637D" w14:textId="645A724B" w:rsidR="00C55254" w:rsidRDefault="00C55254">
      <w:pPr>
        <w:pStyle w:val="CommentText"/>
      </w:pPr>
      <w:r>
        <w:rPr>
          <w:rStyle w:val="CommentReference"/>
        </w:rPr>
        <w:annotationRef/>
      </w:r>
      <w:r>
        <w:t>Add the “60 days post hatch” here as well</w:t>
      </w:r>
    </w:p>
  </w:comment>
  <w:comment w:id="88" w:author="Taylor Stewart" w:date="2021-09-07T13:07:00Z" w:initials="TS">
    <w:p w14:paraId="354B46EA" w14:textId="3178DBA5" w:rsidR="00150786" w:rsidRDefault="00150786">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D17595" w15:done="0"/>
  <w15:commentEx w15:paraId="1837DAAF" w15:paraIdParent="45D17595" w15:done="0"/>
  <w15:commentEx w15:paraId="050859EC" w15:done="0"/>
  <w15:commentEx w15:paraId="7B6D0079" w15:paraIdParent="050859EC" w15:done="0"/>
  <w15:commentEx w15:paraId="6A61BED7" w15:done="0"/>
  <w15:commentEx w15:paraId="1ACECF76" w15:done="0"/>
  <w15:commentEx w15:paraId="3066B9CB" w15:paraIdParent="1ACECF76" w15:done="0"/>
  <w15:commentEx w15:paraId="7293A649" w15:done="0"/>
  <w15:commentEx w15:paraId="15C6E564" w15:paraIdParent="7293A649" w15:done="0"/>
  <w15:commentEx w15:paraId="1A54792B" w15:done="0"/>
  <w15:commentEx w15:paraId="3EBAF780" w15:paraIdParent="1A54792B" w15:done="0"/>
  <w15:commentEx w15:paraId="2BC67E03" w15:done="0"/>
  <w15:commentEx w15:paraId="24FBAA96" w15:done="0"/>
  <w15:commentEx w15:paraId="34CDEEFD" w15:paraIdParent="24FBAA96" w15:done="0"/>
  <w15:commentEx w15:paraId="663062AB" w15:done="0"/>
  <w15:commentEx w15:paraId="131EDB64" w15:done="0"/>
  <w15:commentEx w15:paraId="17A0B574" w15:done="0"/>
  <w15:commentEx w15:paraId="79A2BEA7" w15:done="0"/>
  <w15:commentEx w15:paraId="529C15A9" w15:paraIdParent="79A2BEA7" w15:done="0"/>
  <w15:commentEx w15:paraId="01ACC0E7" w15:done="0"/>
  <w15:commentEx w15:paraId="6D3F5111" w15:paraIdParent="01ACC0E7" w15:done="0"/>
  <w15:commentEx w15:paraId="35D174F3" w15:done="0"/>
  <w15:commentEx w15:paraId="63BA859B" w15:paraIdParent="35D174F3" w15:done="0"/>
  <w15:commentEx w15:paraId="715BAB8E" w15:paraIdParent="35D174F3" w15:done="0"/>
  <w15:commentEx w15:paraId="7A5407B0" w15:done="0"/>
  <w15:commentEx w15:paraId="75428AF4" w15:done="0"/>
  <w15:commentEx w15:paraId="3C417325" w15:done="0"/>
  <w15:commentEx w15:paraId="2539F3D1" w15:paraIdParent="3C417325" w15:done="0"/>
  <w15:commentEx w15:paraId="59C718EF" w15:done="0"/>
  <w15:commentEx w15:paraId="192282B0" w15:done="0"/>
  <w15:commentEx w15:paraId="20496B83" w15:done="0"/>
  <w15:commentEx w15:paraId="17D89DC1" w15:done="0"/>
  <w15:commentEx w15:paraId="158F2C91" w15:paraIdParent="17D89DC1" w15:done="0"/>
  <w15:commentEx w15:paraId="714990F7" w15:done="0"/>
  <w15:commentEx w15:paraId="7FAC96EA" w15:paraIdParent="714990F7" w15:done="0"/>
  <w15:commentEx w15:paraId="44D705C6" w15:done="0"/>
  <w15:commentEx w15:paraId="65CC6048" w15:paraIdParent="44D705C6" w15:done="0"/>
  <w15:commentEx w15:paraId="510FEA24" w15:paraIdParent="44D705C6" w15:done="0"/>
  <w15:commentEx w15:paraId="2785B893" w15:paraIdParent="44D705C6" w15:done="0"/>
  <w15:commentEx w15:paraId="717AC90E" w15:done="0"/>
  <w15:commentEx w15:paraId="5CA32BAD" w15:paraIdParent="717AC90E" w15:done="0"/>
  <w15:commentEx w15:paraId="226A2795" w15:done="0"/>
  <w15:commentEx w15:paraId="729BC311" w15:done="0"/>
  <w15:commentEx w15:paraId="3024C53E" w15:done="0"/>
  <w15:commentEx w15:paraId="70FDB366" w15:done="0"/>
  <w15:commentEx w15:paraId="3FD6F110" w15:done="0"/>
  <w15:commentEx w15:paraId="5CB5BB3E" w15:paraIdParent="3FD6F110" w15:done="0"/>
  <w15:commentEx w15:paraId="353E47B0" w15:done="0"/>
  <w15:commentEx w15:paraId="27327FF5" w15:paraIdParent="353E47B0" w15:done="0"/>
  <w15:commentEx w15:paraId="01E7637D" w15:done="0"/>
  <w15:commentEx w15:paraId="354B46EA" w15:paraIdParent="01E763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7808F" w16cex:dateUtc="2021-08-06T13:34:00Z"/>
  <w16cex:commentExtensible w16cex:durableId="24E1D439" w16cex:dateUtc="2021-09-07T16:06:00Z"/>
  <w16cex:commentExtensible w16cex:durableId="24B782AF" w16cex:dateUtc="2021-08-06T13:43:00Z"/>
  <w16cex:commentExtensible w16cex:durableId="24E1D472" w16cex:dateUtc="2021-09-07T16:07:00Z"/>
  <w16cex:commentExtensible w16cex:durableId="2499833A" w16cex:dateUtc="2021-07-14T19:37:00Z"/>
  <w16cex:commentExtensible w16cex:durableId="24B78699" w16cex:dateUtc="2021-08-06T13:59:00Z"/>
  <w16cex:commentExtensible w16cex:durableId="24E1D497" w16cex:dateUtc="2021-09-07T16:07:00Z"/>
  <w16cex:commentExtensible w16cex:durableId="24B7C3F2" w16cex:dateUtc="2021-08-06T18:21:00Z"/>
  <w16cex:commentExtensible w16cex:durableId="24E1D4A8" w16cex:dateUtc="2021-09-07T16:08:00Z"/>
  <w16cex:commentExtensible w16cex:durableId="24B78847" w16cex:dateUtc="2021-08-06T14:07:00Z"/>
  <w16cex:commentExtensible w16cex:durableId="24E1D4DF" w16cex:dateUtc="2021-09-07T16:09:00Z"/>
  <w16cex:commentExtensible w16cex:durableId="24997B71" w16cex:dateUtc="2021-07-14T19:04:00Z"/>
  <w16cex:commentExtensible w16cex:durableId="24997CB9" w16cex:dateUtc="2021-07-14T19:09:00Z"/>
  <w16cex:commentExtensible w16cex:durableId="24E1D6C7" w16cex:dateUtc="2021-09-07T16:17:00Z"/>
  <w16cex:commentExtensible w16cex:durableId="24997F42" w16cex:dateUtc="2021-07-14T19:20:00Z"/>
  <w16cex:commentExtensible w16cex:durableId="24B7C539" w16cex:dateUtc="2021-08-06T18:27:00Z"/>
  <w16cex:commentExtensible w16cex:durableId="24B78D0A" w16cex:dateUtc="2021-08-06T14:27:00Z"/>
  <w16cex:commentExtensible w16cex:durableId="24B78DA2" w16cex:dateUtc="2021-08-06T14:29:00Z"/>
  <w16cex:commentExtensible w16cex:durableId="24E1D860" w16cex:dateUtc="2021-09-07T16:24:00Z"/>
  <w16cex:commentExtensible w16cex:durableId="24B78E31" w16cex:dateUtc="2021-08-06T14:32:00Z"/>
  <w16cex:commentExtensible w16cex:durableId="24E1D964" w16cex:dateUtc="2021-09-07T16:28:00Z"/>
  <w16cex:commentExtensible w16cex:durableId="2499804C" w16cex:dateUtc="2021-07-14T19:25:00Z"/>
  <w16cex:commentExtensible w16cex:durableId="24B67693" w16cex:dateUtc="2021-08-05T18:39:00Z"/>
  <w16cex:commentExtensible w16cex:durableId="24E1D994" w16cex:dateUtc="2021-09-07T16:29:00Z"/>
  <w16cex:commentExtensible w16cex:durableId="2499802A" w16cex:dateUtc="2021-07-14T19:24:00Z"/>
  <w16cex:commentExtensible w16cex:durableId="24B67708" w16cex:dateUtc="2021-08-05T18:41:00Z"/>
  <w16cex:commentExtensible w16cex:durableId="24B79CB4" w16cex:dateUtc="2021-08-06T15:34:00Z"/>
  <w16cex:commentExtensible w16cex:durableId="24E1DC7E" w16cex:dateUtc="2021-09-07T16:41:00Z"/>
  <w16cex:commentExtensible w16cex:durableId="24B79C12" w16cex:dateUtc="2021-08-06T15:31:00Z"/>
  <w16cex:commentExtensible w16cex:durableId="24B79E7D" w16cex:dateUtc="2021-08-06T15:41:00Z"/>
  <w16cex:commentExtensible w16cex:durableId="24B79F51" w16cex:dateUtc="2021-08-06T15:45:00Z"/>
  <w16cex:commentExtensible w16cex:durableId="24B677F7" w16cex:dateUtc="2021-08-05T18:45:00Z"/>
  <w16cex:commentExtensible w16cex:durableId="24E1DDC2" w16cex:dateUtc="2021-09-07T16:46:00Z"/>
  <w16cex:commentExtensible w16cex:durableId="24B7A1B8" w16cex:dateUtc="2021-08-06T15:55:00Z"/>
  <w16cex:commentExtensible w16cex:durableId="24E1DEAD" w16cex:dateUtc="2021-09-07T16:50:00Z"/>
  <w16cex:commentExtensible w16cex:durableId="24B7A3DF" w16cex:dateUtc="2021-08-06T16:04:00Z"/>
  <w16cex:commentExtensible w16cex:durableId="24B7B040" w16cex:dateUtc="2021-08-06T16:57:00Z"/>
  <w16cex:commentExtensible w16cex:durableId="24B7B169" w16cex:dateUtc="2021-08-06T17:02:00Z"/>
  <w16cex:commentExtensible w16cex:durableId="24E1DF1E" w16cex:dateUtc="2021-09-07T16:52:00Z"/>
  <w16cex:commentExtensible w16cex:durableId="24B67E3A" w16cex:dateUtc="2021-08-05T19:11:00Z"/>
  <w16cex:commentExtensible w16cex:durableId="24E1E043" w16cex:dateUtc="2021-09-07T16:57:00Z"/>
  <w16cex:commentExtensible w16cex:durableId="24B7B329" w16cex:dateUtc="2021-08-06T17:10:00Z"/>
  <w16cex:commentExtensible w16cex:durableId="24B7C5CE" w16cex:dateUtc="2021-08-06T18:29:00Z"/>
  <w16cex:commentExtensible w16cex:durableId="24B7B38C" w16cex:dateUtc="2021-08-06T17:11:00Z"/>
  <w16cex:commentExtensible w16cex:durableId="24B7B3C0" w16cex:dateUtc="2021-08-06T17:12:00Z"/>
  <w16cex:commentExtensible w16cex:durableId="24B7A2E8" w16cex:dateUtc="2021-08-06T16:00:00Z"/>
  <w16cex:commentExtensible w16cex:durableId="24E1E25B" w16cex:dateUtc="2021-09-07T17:06:00Z"/>
  <w16cex:commentExtensible w16cex:durableId="24997CF8" w16cex:dateUtc="2021-07-14T19:10:00Z"/>
  <w16cex:commentExtensible w16cex:durableId="24B7C6DD" w16cex:dateUtc="2021-08-06T18:34:00Z"/>
  <w16cex:commentExtensible w16cex:durableId="24B7CBF1" w16cex:dateUtc="2021-08-06T18:55:00Z"/>
  <w16cex:commentExtensible w16cex:durableId="24E1E28E" w16cex:dateUtc="2021-09-07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D17595" w16cid:durableId="24B7808F"/>
  <w16cid:commentId w16cid:paraId="1837DAAF" w16cid:durableId="24E1D439"/>
  <w16cid:commentId w16cid:paraId="050859EC" w16cid:durableId="24B782AF"/>
  <w16cid:commentId w16cid:paraId="7B6D0079" w16cid:durableId="24E1D472"/>
  <w16cid:commentId w16cid:paraId="6A61BED7" w16cid:durableId="2499833A"/>
  <w16cid:commentId w16cid:paraId="1ACECF76" w16cid:durableId="24B78699"/>
  <w16cid:commentId w16cid:paraId="3066B9CB" w16cid:durableId="24E1D497"/>
  <w16cid:commentId w16cid:paraId="7293A649" w16cid:durableId="24B7C3F2"/>
  <w16cid:commentId w16cid:paraId="15C6E564" w16cid:durableId="24E1D4A8"/>
  <w16cid:commentId w16cid:paraId="1A54792B" w16cid:durableId="24B78847"/>
  <w16cid:commentId w16cid:paraId="3EBAF780" w16cid:durableId="24E1D4DF"/>
  <w16cid:commentId w16cid:paraId="2BC67E03" w16cid:durableId="24997B71"/>
  <w16cid:commentId w16cid:paraId="24FBAA96" w16cid:durableId="24997CB9"/>
  <w16cid:commentId w16cid:paraId="34CDEEFD" w16cid:durableId="24E1D6C7"/>
  <w16cid:commentId w16cid:paraId="663062AB" w16cid:durableId="24997F42"/>
  <w16cid:commentId w16cid:paraId="131EDB64" w16cid:durableId="24B7C539"/>
  <w16cid:commentId w16cid:paraId="17A0B574" w16cid:durableId="24B78D0A"/>
  <w16cid:commentId w16cid:paraId="79A2BEA7" w16cid:durableId="24B78DA2"/>
  <w16cid:commentId w16cid:paraId="529C15A9" w16cid:durableId="24E1D860"/>
  <w16cid:commentId w16cid:paraId="01ACC0E7" w16cid:durableId="24B78E31"/>
  <w16cid:commentId w16cid:paraId="6D3F5111" w16cid:durableId="24E1D964"/>
  <w16cid:commentId w16cid:paraId="35D174F3" w16cid:durableId="2499804C"/>
  <w16cid:commentId w16cid:paraId="63BA859B" w16cid:durableId="24B67693"/>
  <w16cid:commentId w16cid:paraId="715BAB8E" w16cid:durableId="24E1D994"/>
  <w16cid:commentId w16cid:paraId="7A5407B0" w16cid:durableId="2499802A"/>
  <w16cid:commentId w16cid:paraId="75428AF4" w16cid:durableId="24B67708"/>
  <w16cid:commentId w16cid:paraId="3C417325" w16cid:durableId="24B79CB4"/>
  <w16cid:commentId w16cid:paraId="2539F3D1" w16cid:durableId="24E1DC7E"/>
  <w16cid:commentId w16cid:paraId="59C718EF" w16cid:durableId="24B79C12"/>
  <w16cid:commentId w16cid:paraId="192282B0" w16cid:durableId="24B79E7D"/>
  <w16cid:commentId w16cid:paraId="20496B83" w16cid:durableId="24B79F51"/>
  <w16cid:commentId w16cid:paraId="17D89DC1" w16cid:durableId="24B677F7"/>
  <w16cid:commentId w16cid:paraId="158F2C91" w16cid:durableId="24E1DDC2"/>
  <w16cid:commentId w16cid:paraId="714990F7" w16cid:durableId="24B7A1B8"/>
  <w16cid:commentId w16cid:paraId="7FAC96EA" w16cid:durableId="24E1DEAD"/>
  <w16cid:commentId w16cid:paraId="44D705C6" w16cid:durableId="24B7A3DF"/>
  <w16cid:commentId w16cid:paraId="65CC6048" w16cid:durableId="24B7B040"/>
  <w16cid:commentId w16cid:paraId="510FEA24" w16cid:durableId="24B7B169"/>
  <w16cid:commentId w16cid:paraId="2785B893" w16cid:durableId="24E1DF1E"/>
  <w16cid:commentId w16cid:paraId="717AC90E" w16cid:durableId="24B67E3A"/>
  <w16cid:commentId w16cid:paraId="5CA32BAD" w16cid:durableId="24E1E043"/>
  <w16cid:commentId w16cid:paraId="226A2795" w16cid:durableId="24B7B329"/>
  <w16cid:commentId w16cid:paraId="729BC311" w16cid:durableId="24B7C5CE"/>
  <w16cid:commentId w16cid:paraId="3024C53E" w16cid:durableId="24B7B38C"/>
  <w16cid:commentId w16cid:paraId="70FDB366" w16cid:durableId="24B7B3C0"/>
  <w16cid:commentId w16cid:paraId="3FD6F110" w16cid:durableId="24B7A2E8"/>
  <w16cid:commentId w16cid:paraId="5CB5BB3E" w16cid:durableId="24E1E25B"/>
  <w16cid:commentId w16cid:paraId="353E47B0" w16cid:durableId="24997CF8"/>
  <w16cid:commentId w16cid:paraId="27327FF5" w16cid:durableId="24B7C6DD"/>
  <w16cid:commentId w16cid:paraId="01E7637D" w16cid:durableId="24B7CBF1"/>
  <w16cid:commentId w16cid:paraId="354B46EA" w16cid:durableId="24E1E2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Stewart">
    <w15:presenceInfo w15:providerId="AD" w15:userId="S::tstewar1@uvm.edu::a23ef66b-aa0a-48cb-bfb7-b5d061cffda6"/>
  </w15:person>
  <w15:person w15:author="Keeler, Kevin M">
    <w15:presenceInfo w15:providerId="AD" w15:userId="S::kkeeler@usgs.gov::8e1c2e51-ed97-4df8-a2a6-8c2c2a3451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12D"/>
    <w:rsid w:val="000025B6"/>
    <w:rsid w:val="00016B73"/>
    <w:rsid w:val="000453A0"/>
    <w:rsid w:val="0006162E"/>
    <w:rsid w:val="000646CA"/>
    <w:rsid w:val="00085751"/>
    <w:rsid w:val="00095D65"/>
    <w:rsid w:val="000B64A2"/>
    <w:rsid w:val="000C3CB7"/>
    <w:rsid w:val="000C3FBD"/>
    <w:rsid w:val="000C5C5F"/>
    <w:rsid w:val="000D0882"/>
    <w:rsid w:val="000E0DF9"/>
    <w:rsid w:val="000F1D3B"/>
    <w:rsid w:val="000F61E4"/>
    <w:rsid w:val="0010407B"/>
    <w:rsid w:val="00130E70"/>
    <w:rsid w:val="00131981"/>
    <w:rsid w:val="001506E5"/>
    <w:rsid w:val="00150786"/>
    <w:rsid w:val="001540DE"/>
    <w:rsid w:val="001842A6"/>
    <w:rsid w:val="001A181A"/>
    <w:rsid w:val="001B362F"/>
    <w:rsid w:val="001C55F1"/>
    <w:rsid w:val="001C7B93"/>
    <w:rsid w:val="001E54B5"/>
    <w:rsid w:val="0020273A"/>
    <w:rsid w:val="00277C8A"/>
    <w:rsid w:val="002844B0"/>
    <w:rsid w:val="002850E3"/>
    <w:rsid w:val="002943A8"/>
    <w:rsid w:val="002A62BC"/>
    <w:rsid w:val="002D2EF9"/>
    <w:rsid w:val="002D564E"/>
    <w:rsid w:val="0033205E"/>
    <w:rsid w:val="00335324"/>
    <w:rsid w:val="0038561A"/>
    <w:rsid w:val="00385E82"/>
    <w:rsid w:val="003A3F6F"/>
    <w:rsid w:val="003B58E1"/>
    <w:rsid w:val="003C5857"/>
    <w:rsid w:val="003E5569"/>
    <w:rsid w:val="00422C87"/>
    <w:rsid w:val="00426287"/>
    <w:rsid w:val="00427700"/>
    <w:rsid w:val="004411C4"/>
    <w:rsid w:val="00472A32"/>
    <w:rsid w:val="00474C79"/>
    <w:rsid w:val="00495A3A"/>
    <w:rsid w:val="004B73ED"/>
    <w:rsid w:val="004F1A0C"/>
    <w:rsid w:val="0052204E"/>
    <w:rsid w:val="005648ED"/>
    <w:rsid w:val="00564966"/>
    <w:rsid w:val="005922F8"/>
    <w:rsid w:val="005B3174"/>
    <w:rsid w:val="005C572B"/>
    <w:rsid w:val="005E28CA"/>
    <w:rsid w:val="005E654B"/>
    <w:rsid w:val="005F5CC6"/>
    <w:rsid w:val="00615736"/>
    <w:rsid w:val="00626AE4"/>
    <w:rsid w:val="00626CDC"/>
    <w:rsid w:val="00634586"/>
    <w:rsid w:val="00670329"/>
    <w:rsid w:val="00684CD1"/>
    <w:rsid w:val="006D2C63"/>
    <w:rsid w:val="006F06D5"/>
    <w:rsid w:val="00705AC5"/>
    <w:rsid w:val="0074412D"/>
    <w:rsid w:val="007647A7"/>
    <w:rsid w:val="0077491F"/>
    <w:rsid w:val="00781192"/>
    <w:rsid w:val="00783D1C"/>
    <w:rsid w:val="007921C0"/>
    <w:rsid w:val="00793A86"/>
    <w:rsid w:val="007958E4"/>
    <w:rsid w:val="007F04B6"/>
    <w:rsid w:val="008055AA"/>
    <w:rsid w:val="00806A89"/>
    <w:rsid w:val="00810D41"/>
    <w:rsid w:val="008246F9"/>
    <w:rsid w:val="008271A4"/>
    <w:rsid w:val="00832932"/>
    <w:rsid w:val="00861C73"/>
    <w:rsid w:val="008837C8"/>
    <w:rsid w:val="00893E11"/>
    <w:rsid w:val="008B55B9"/>
    <w:rsid w:val="008D082B"/>
    <w:rsid w:val="008F099D"/>
    <w:rsid w:val="009019A4"/>
    <w:rsid w:val="00907317"/>
    <w:rsid w:val="00913EFC"/>
    <w:rsid w:val="00933295"/>
    <w:rsid w:val="009428C1"/>
    <w:rsid w:val="00944716"/>
    <w:rsid w:val="00946515"/>
    <w:rsid w:val="00954ECA"/>
    <w:rsid w:val="00982A15"/>
    <w:rsid w:val="00983E75"/>
    <w:rsid w:val="009A5D75"/>
    <w:rsid w:val="009C090A"/>
    <w:rsid w:val="009F6699"/>
    <w:rsid w:val="009F7822"/>
    <w:rsid w:val="00A05CFE"/>
    <w:rsid w:val="00A14D9B"/>
    <w:rsid w:val="00A25042"/>
    <w:rsid w:val="00A350AD"/>
    <w:rsid w:val="00A42D9E"/>
    <w:rsid w:val="00A8781C"/>
    <w:rsid w:val="00A959CE"/>
    <w:rsid w:val="00AB5B25"/>
    <w:rsid w:val="00AD5427"/>
    <w:rsid w:val="00AE3A16"/>
    <w:rsid w:val="00AE79F1"/>
    <w:rsid w:val="00B023DD"/>
    <w:rsid w:val="00B12D47"/>
    <w:rsid w:val="00B50CFE"/>
    <w:rsid w:val="00B50D66"/>
    <w:rsid w:val="00B50E5C"/>
    <w:rsid w:val="00BB0B3B"/>
    <w:rsid w:val="00C02193"/>
    <w:rsid w:val="00C479CC"/>
    <w:rsid w:val="00C51273"/>
    <w:rsid w:val="00C55254"/>
    <w:rsid w:val="00C616BA"/>
    <w:rsid w:val="00C8335E"/>
    <w:rsid w:val="00C844DC"/>
    <w:rsid w:val="00CC4571"/>
    <w:rsid w:val="00CD4CD1"/>
    <w:rsid w:val="00CD607F"/>
    <w:rsid w:val="00CE2D0B"/>
    <w:rsid w:val="00CE5143"/>
    <w:rsid w:val="00D77FB2"/>
    <w:rsid w:val="00D90749"/>
    <w:rsid w:val="00DA18B7"/>
    <w:rsid w:val="00DA464D"/>
    <w:rsid w:val="00DA780F"/>
    <w:rsid w:val="00DB4A8C"/>
    <w:rsid w:val="00DD2C47"/>
    <w:rsid w:val="00E12692"/>
    <w:rsid w:val="00E14EFD"/>
    <w:rsid w:val="00E2600F"/>
    <w:rsid w:val="00E54087"/>
    <w:rsid w:val="00E5462C"/>
    <w:rsid w:val="00E62D02"/>
    <w:rsid w:val="00E83D8A"/>
    <w:rsid w:val="00E83D9D"/>
    <w:rsid w:val="00F022D3"/>
    <w:rsid w:val="00F04138"/>
    <w:rsid w:val="00F13D23"/>
    <w:rsid w:val="00F16595"/>
    <w:rsid w:val="00F2199F"/>
    <w:rsid w:val="00F32985"/>
    <w:rsid w:val="00F32E51"/>
    <w:rsid w:val="00F6506D"/>
    <w:rsid w:val="00F82376"/>
    <w:rsid w:val="00F93FCC"/>
    <w:rsid w:val="00FE0F25"/>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27A8"/>
  <w15:docId w15:val="{D665938F-0AB4-C14D-802F-9958BA1A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CB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F35735"/>
    <w:pPr>
      <w:spacing w:before="100" w:beforeAutospacing="1" w:after="100" w:afterAutospacing="1"/>
      <w:outlineLvl w:val="1"/>
    </w:pPr>
    <w:rPr>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8324D"/>
    <w:rPr>
      <w:sz w:val="18"/>
      <w:szCs w:val="18"/>
    </w:rPr>
  </w:style>
  <w:style w:type="character" w:customStyle="1" w:styleId="BalloonTextChar">
    <w:name w:val="Balloon Text Char"/>
    <w:basedOn w:val="DefaultParagraphFont"/>
    <w:link w:val="BalloonText"/>
    <w:uiPriority w:val="99"/>
    <w:semiHidden/>
    <w:rsid w:val="0098324D"/>
    <w:rPr>
      <w:rFonts w:ascii="Times New Roman" w:eastAsia="Calibri" w:hAnsi="Times New Roman" w:cs="Times New Roman"/>
      <w:sz w:val="18"/>
      <w:szCs w:val="18"/>
    </w:rPr>
  </w:style>
  <w:style w:type="character" w:customStyle="1" w:styleId="Heading2Char">
    <w:name w:val="Heading 2 Char"/>
    <w:basedOn w:val="DefaultParagraphFont"/>
    <w:link w:val="Heading2"/>
    <w:uiPriority w:val="9"/>
    <w:rsid w:val="00F357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5BA3"/>
    <w:pPr>
      <w:spacing w:before="100" w:beforeAutospacing="1" w:after="100" w:afterAutospacing="1"/>
    </w:pPr>
  </w:style>
  <w:style w:type="character" w:styleId="Hyperlink">
    <w:name w:val="Hyperlink"/>
    <w:basedOn w:val="DefaultParagraphFont"/>
    <w:uiPriority w:val="99"/>
    <w:unhideWhenUsed/>
    <w:rsid w:val="000C5BA3"/>
    <w:rPr>
      <w:color w:val="0000FF"/>
      <w:u w:val="single"/>
    </w:rPr>
  </w:style>
  <w:style w:type="paragraph" w:styleId="ListParagraph">
    <w:name w:val="List Paragraph"/>
    <w:basedOn w:val="Normal"/>
    <w:uiPriority w:val="34"/>
    <w:qFormat/>
    <w:rsid w:val="00D74E93"/>
    <w:pPr>
      <w:ind w:left="720"/>
      <w:contextualSpacing/>
    </w:pPr>
  </w:style>
  <w:style w:type="character" w:customStyle="1" w:styleId="a">
    <w:name w:val="_"/>
    <w:basedOn w:val="DefaultParagraphFont"/>
    <w:rsid w:val="009B407F"/>
  </w:style>
  <w:style w:type="character" w:customStyle="1" w:styleId="ffd">
    <w:name w:val="ffd"/>
    <w:basedOn w:val="DefaultParagraphFont"/>
    <w:rsid w:val="009B407F"/>
  </w:style>
  <w:style w:type="character" w:customStyle="1" w:styleId="fff">
    <w:name w:val="fff"/>
    <w:basedOn w:val="DefaultParagraphFont"/>
    <w:rsid w:val="009B407F"/>
  </w:style>
  <w:style w:type="character" w:customStyle="1" w:styleId="ffb">
    <w:name w:val="ffb"/>
    <w:basedOn w:val="DefaultParagraphFont"/>
    <w:rsid w:val="009B407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12692"/>
    <w:rPr>
      <w:b/>
      <w:bCs/>
    </w:rPr>
  </w:style>
  <w:style w:type="character" w:customStyle="1" w:styleId="CommentSubjectChar">
    <w:name w:val="Comment Subject Char"/>
    <w:basedOn w:val="CommentTextChar"/>
    <w:link w:val="CommentSubject"/>
    <w:uiPriority w:val="99"/>
    <w:semiHidden/>
    <w:rsid w:val="00E12692"/>
    <w:rPr>
      <w:b/>
      <w:bCs/>
      <w:sz w:val="20"/>
      <w:szCs w:val="20"/>
    </w:rPr>
  </w:style>
  <w:style w:type="character" w:styleId="LineNumber">
    <w:name w:val="line number"/>
    <w:basedOn w:val="DefaultParagraphFont"/>
    <w:uiPriority w:val="99"/>
    <w:semiHidden/>
    <w:unhideWhenUsed/>
    <w:rsid w:val="00893E11"/>
  </w:style>
  <w:style w:type="character" w:styleId="UnresolvedMention">
    <w:name w:val="Unresolved Mention"/>
    <w:basedOn w:val="DefaultParagraphFont"/>
    <w:uiPriority w:val="99"/>
    <w:semiHidden/>
    <w:unhideWhenUsed/>
    <w:rsid w:val="00983E75"/>
    <w:rPr>
      <w:color w:val="605E5C"/>
      <w:shd w:val="clear" w:color="auto" w:fill="E1DFDD"/>
    </w:rPr>
  </w:style>
  <w:style w:type="character" w:customStyle="1" w:styleId="fc0">
    <w:name w:val="fc0"/>
    <w:basedOn w:val="DefaultParagraphFont"/>
    <w:rsid w:val="001B3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633">
      <w:bodyDiv w:val="1"/>
      <w:marLeft w:val="0"/>
      <w:marRight w:val="0"/>
      <w:marTop w:val="0"/>
      <w:marBottom w:val="0"/>
      <w:divBdr>
        <w:top w:val="none" w:sz="0" w:space="0" w:color="auto"/>
        <w:left w:val="none" w:sz="0" w:space="0" w:color="auto"/>
        <w:bottom w:val="none" w:sz="0" w:space="0" w:color="auto"/>
        <w:right w:val="none" w:sz="0" w:space="0" w:color="auto"/>
      </w:divBdr>
      <w:divsChild>
        <w:div w:id="1792432480">
          <w:marLeft w:val="0"/>
          <w:marRight w:val="0"/>
          <w:marTop w:val="0"/>
          <w:marBottom w:val="0"/>
          <w:divBdr>
            <w:top w:val="none" w:sz="0" w:space="0" w:color="auto"/>
            <w:left w:val="none" w:sz="0" w:space="0" w:color="auto"/>
            <w:bottom w:val="none" w:sz="0" w:space="0" w:color="auto"/>
            <w:right w:val="none" w:sz="0" w:space="0" w:color="auto"/>
          </w:divBdr>
        </w:div>
        <w:div w:id="1748259481">
          <w:marLeft w:val="0"/>
          <w:marRight w:val="0"/>
          <w:marTop w:val="0"/>
          <w:marBottom w:val="0"/>
          <w:divBdr>
            <w:top w:val="none" w:sz="0" w:space="0" w:color="auto"/>
            <w:left w:val="none" w:sz="0" w:space="0" w:color="auto"/>
            <w:bottom w:val="none" w:sz="0" w:space="0" w:color="auto"/>
            <w:right w:val="none" w:sz="0" w:space="0" w:color="auto"/>
          </w:divBdr>
        </w:div>
        <w:div w:id="1365208323">
          <w:marLeft w:val="0"/>
          <w:marRight w:val="0"/>
          <w:marTop w:val="0"/>
          <w:marBottom w:val="0"/>
          <w:divBdr>
            <w:top w:val="none" w:sz="0" w:space="0" w:color="auto"/>
            <w:left w:val="none" w:sz="0" w:space="0" w:color="auto"/>
            <w:bottom w:val="none" w:sz="0" w:space="0" w:color="auto"/>
            <w:right w:val="none" w:sz="0" w:space="0" w:color="auto"/>
          </w:divBdr>
        </w:div>
        <w:div w:id="1003820803">
          <w:marLeft w:val="0"/>
          <w:marRight w:val="0"/>
          <w:marTop w:val="0"/>
          <w:marBottom w:val="0"/>
          <w:divBdr>
            <w:top w:val="none" w:sz="0" w:space="0" w:color="auto"/>
            <w:left w:val="none" w:sz="0" w:space="0" w:color="auto"/>
            <w:bottom w:val="none" w:sz="0" w:space="0" w:color="auto"/>
            <w:right w:val="none" w:sz="0" w:space="0" w:color="auto"/>
          </w:divBdr>
        </w:div>
        <w:div w:id="1445424648">
          <w:marLeft w:val="0"/>
          <w:marRight w:val="0"/>
          <w:marTop w:val="0"/>
          <w:marBottom w:val="0"/>
          <w:divBdr>
            <w:top w:val="none" w:sz="0" w:space="0" w:color="auto"/>
            <w:left w:val="none" w:sz="0" w:space="0" w:color="auto"/>
            <w:bottom w:val="none" w:sz="0" w:space="0" w:color="auto"/>
            <w:right w:val="none" w:sz="0" w:space="0" w:color="auto"/>
          </w:divBdr>
        </w:div>
        <w:div w:id="1181973673">
          <w:marLeft w:val="0"/>
          <w:marRight w:val="0"/>
          <w:marTop w:val="0"/>
          <w:marBottom w:val="0"/>
          <w:divBdr>
            <w:top w:val="none" w:sz="0" w:space="0" w:color="auto"/>
            <w:left w:val="none" w:sz="0" w:space="0" w:color="auto"/>
            <w:bottom w:val="none" w:sz="0" w:space="0" w:color="auto"/>
            <w:right w:val="none" w:sz="0" w:space="0" w:color="auto"/>
          </w:divBdr>
        </w:div>
        <w:div w:id="415785627">
          <w:marLeft w:val="0"/>
          <w:marRight w:val="0"/>
          <w:marTop w:val="0"/>
          <w:marBottom w:val="0"/>
          <w:divBdr>
            <w:top w:val="none" w:sz="0" w:space="0" w:color="auto"/>
            <w:left w:val="none" w:sz="0" w:space="0" w:color="auto"/>
            <w:bottom w:val="none" w:sz="0" w:space="0" w:color="auto"/>
            <w:right w:val="none" w:sz="0" w:space="0" w:color="auto"/>
          </w:divBdr>
        </w:div>
        <w:div w:id="1951006817">
          <w:marLeft w:val="0"/>
          <w:marRight w:val="0"/>
          <w:marTop w:val="0"/>
          <w:marBottom w:val="0"/>
          <w:divBdr>
            <w:top w:val="none" w:sz="0" w:space="0" w:color="auto"/>
            <w:left w:val="none" w:sz="0" w:space="0" w:color="auto"/>
            <w:bottom w:val="none" w:sz="0" w:space="0" w:color="auto"/>
            <w:right w:val="none" w:sz="0" w:space="0" w:color="auto"/>
          </w:divBdr>
        </w:div>
        <w:div w:id="365643881">
          <w:marLeft w:val="0"/>
          <w:marRight w:val="0"/>
          <w:marTop w:val="0"/>
          <w:marBottom w:val="0"/>
          <w:divBdr>
            <w:top w:val="none" w:sz="0" w:space="0" w:color="auto"/>
            <w:left w:val="none" w:sz="0" w:space="0" w:color="auto"/>
            <w:bottom w:val="none" w:sz="0" w:space="0" w:color="auto"/>
            <w:right w:val="none" w:sz="0" w:space="0" w:color="auto"/>
          </w:divBdr>
        </w:div>
      </w:divsChild>
    </w:div>
    <w:div w:id="1349328607">
      <w:bodyDiv w:val="1"/>
      <w:marLeft w:val="0"/>
      <w:marRight w:val="0"/>
      <w:marTop w:val="0"/>
      <w:marBottom w:val="0"/>
      <w:divBdr>
        <w:top w:val="none" w:sz="0" w:space="0" w:color="auto"/>
        <w:left w:val="none" w:sz="0" w:space="0" w:color="auto"/>
        <w:bottom w:val="none" w:sz="0" w:space="0" w:color="auto"/>
        <w:right w:val="none" w:sz="0" w:space="0" w:color="auto"/>
      </w:divBdr>
    </w:div>
    <w:div w:id="1860075453">
      <w:bodyDiv w:val="1"/>
      <w:marLeft w:val="0"/>
      <w:marRight w:val="0"/>
      <w:marTop w:val="0"/>
      <w:marBottom w:val="0"/>
      <w:divBdr>
        <w:top w:val="none" w:sz="0" w:space="0" w:color="auto"/>
        <w:left w:val="none" w:sz="0" w:space="0" w:color="auto"/>
        <w:bottom w:val="none" w:sz="0" w:space="0" w:color="auto"/>
        <w:right w:val="none" w:sz="0" w:space="0" w:color="auto"/>
      </w:divBdr>
    </w:div>
    <w:div w:id="2023503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taylor.stewart@uvm.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atiPYYSc7WaaG93qR6jKpqs2k/Q==">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</go:docsCustomData>
</go:gDocsCustomXmlDataStorage>
</file>

<file path=customXml/itemProps1.xml><?xml version="1.0" encoding="utf-8"?>
<ds:datastoreItem xmlns:ds="http://schemas.openxmlformats.org/officeDocument/2006/customXml" ds:itemID="{737540B7-CF58-C345-AB2F-0584F57FE8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24</Pages>
  <Words>42531</Words>
  <Characters>242428</Characters>
  <Application>Microsoft Office Word</Application>
  <DocSecurity>0</DocSecurity>
  <Lines>2020</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23</cp:revision>
  <cp:lastPrinted>2021-08-04T17:42:00Z</cp:lastPrinted>
  <dcterms:created xsi:type="dcterms:W3CDTF">2021-07-14T19:04:00Z</dcterms:created>
  <dcterms:modified xsi:type="dcterms:W3CDTF">2021-09-11T14:38:00Z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http://www.zotero.org/styles/hydrobiologia</vt:lpwstr>
  </property>
  <property fmtid="{D5CDD505-2E9C-101B-9397-08002B2CF9AE}" pid="15" name="Mendeley Recent Style Name 6_1">
    <vt:lpwstr>Hydrobiologia</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http://www.zotero.org/styles/journal-of-great-lakes-research</vt:lpwstr>
  </property>
  <property fmtid="{D5CDD505-2E9C-101B-9397-08002B2CF9AE}" pid="19" name="Mendeley Recent Style Name 8_1">
    <vt:lpwstr>Journal of Great Lakes Research</vt:lpwstr>
  </property>
  <property fmtid="{D5CDD505-2E9C-101B-9397-08002B2CF9AE}" pid="20" name="Mendeley Recent Style Id 9_1">
    <vt:lpwstr>http://www.zotero.org/styles/taylor-and-francis-council-of-science-editors-author-date</vt:lpwstr>
  </property>
  <property fmtid="{D5CDD505-2E9C-101B-9397-08002B2CF9AE}" pid="21" name="Mendeley Recent Style Name 9_1">
    <vt:lpwstr>Taylor &amp; Francis - Council of Science Editors (author-date)</vt:lpwstr>
  </property>
  <property fmtid="{D5CDD505-2E9C-101B-9397-08002B2CF9AE}" pid="22" name="Mendeley Citation Style_1">
    <vt:lpwstr>http://www.zotero.org/styles/taylor-and-francis-council-of-science-editors-author-date</vt:lpwstr>
  </property>
  <property fmtid="{D5CDD505-2E9C-101B-9397-08002B2CF9AE}" pid="23" name="Mendeley Document_1">
    <vt:lpwstr>True</vt:lpwstr>
  </property>
  <property fmtid="{D5CDD505-2E9C-101B-9397-08002B2CF9AE}" pid="24" name="Mendeley Unique User Id_1">
    <vt:lpwstr>9e574481-e66e-31da-a4e0-3eca1e8dc8a4</vt:lpwstr>
  </property>
</Properties>
</file>